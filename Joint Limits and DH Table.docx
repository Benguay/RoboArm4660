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98D97" w14:textId="1C401775" w:rsidR="001A30E6" w:rsidRDefault="001A30E6">
      <w:pPr>
        <w:rPr>
          <w:b/>
          <w:bCs/>
        </w:rPr>
      </w:pPr>
      <w:r>
        <w:rPr>
          <w:b/>
          <w:bCs/>
        </w:rPr>
        <w:t>Robot of choice:</w:t>
      </w:r>
    </w:p>
    <w:p w14:paraId="22B9FDE2" w14:textId="51F4815C" w:rsidR="001A30E6" w:rsidRPr="001A30E6" w:rsidRDefault="001A30E6">
      <w:hyperlink r:id="rId5" w:history="1">
        <w:r w:rsidRPr="001A30E6">
          <w:rPr>
            <w:rStyle w:val="Hyperlink"/>
          </w:rPr>
          <w:t xml:space="preserve">UFACTORY 850 Robotic Arm (6 </w:t>
        </w:r>
        <w:proofErr w:type="spellStart"/>
        <w:r w:rsidRPr="001A30E6">
          <w:rPr>
            <w:rStyle w:val="Hyperlink"/>
          </w:rPr>
          <w:t>DoF</w:t>
        </w:r>
        <w:proofErr w:type="spellEnd"/>
        <w:r w:rsidRPr="001A30E6">
          <w:rPr>
            <w:rStyle w:val="Hyperlink"/>
          </w:rPr>
          <w:t>)</w:t>
        </w:r>
      </w:hyperlink>
    </w:p>
    <w:p w14:paraId="1017FA65" w14:textId="77777777" w:rsidR="001A30E6" w:rsidRDefault="001A30E6">
      <w:pPr>
        <w:rPr>
          <w:b/>
          <w:bCs/>
        </w:rPr>
      </w:pPr>
    </w:p>
    <w:p w14:paraId="4776B5BF" w14:textId="07D1A0F1" w:rsidR="001A30E6" w:rsidRPr="00C11817" w:rsidRDefault="001A30E6">
      <w:pPr>
        <w:rPr>
          <w:ins w:id="0" w:author="Bengaly Kone" w:date="2025-10-21T14:19:00Z" w16du:dateUtc="2025-10-21T18:19:00Z"/>
          <w:b/>
          <w:bCs/>
        </w:rPr>
      </w:pPr>
      <w:r>
        <w:rPr>
          <w:b/>
          <w:bCs/>
        </w:rPr>
        <w:t>Joint Range/Limits:</w:t>
      </w: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</w:tblGrid>
      <w:tr w:rsidR="001A30E6" w14:paraId="0BAA8943" w14:textId="77777777" w:rsidTr="001A30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C08E91A" w14:textId="3F1DF957" w:rsidR="001A30E6" w:rsidRDefault="001A30E6" w:rsidP="00C11817">
            <w:pPr>
              <w:jc w:val="center"/>
            </w:pPr>
            <w:r>
              <w:t>Joint</w:t>
            </w:r>
          </w:p>
        </w:tc>
        <w:tc>
          <w:tcPr>
            <w:tcW w:w="2337" w:type="dxa"/>
          </w:tcPr>
          <w:p w14:paraId="0CE36BC8" w14:textId="561AF2B8" w:rsidR="001A30E6" w:rsidRDefault="001A30E6" w:rsidP="00C118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Range</w:t>
            </w:r>
          </w:p>
        </w:tc>
      </w:tr>
      <w:tr w:rsidR="001A30E6" w14:paraId="3D7C7ACF" w14:textId="77777777" w:rsidTr="001A3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163860A" w14:textId="47D240EA" w:rsidR="001A30E6" w:rsidRDefault="001A30E6" w:rsidP="001A30E6">
            <w:pPr>
              <w:jc w:val="center"/>
            </w:pPr>
            <w:r>
              <w:t>J1</w:t>
            </w:r>
          </w:p>
        </w:tc>
        <w:tc>
          <w:tcPr>
            <w:tcW w:w="2337" w:type="dxa"/>
          </w:tcPr>
          <w:p w14:paraId="521A0E11" w14:textId="17C940AA" w:rsidR="001A30E6" w:rsidRDefault="001A30E6" w:rsidP="001A3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±360°</m:t>
                </m:r>
              </m:oMath>
            </m:oMathPara>
          </w:p>
        </w:tc>
      </w:tr>
      <w:tr w:rsidR="001A30E6" w14:paraId="034461AB" w14:textId="77777777" w:rsidTr="001A30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B801FF4" w14:textId="237DC8BA" w:rsidR="001A30E6" w:rsidRDefault="001A30E6" w:rsidP="001A30E6">
            <w:pPr>
              <w:jc w:val="center"/>
            </w:pPr>
            <w:r>
              <w:t>J2</w:t>
            </w:r>
          </w:p>
        </w:tc>
        <w:tc>
          <w:tcPr>
            <w:tcW w:w="2337" w:type="dxa"/>
          </w:tcPr>
          <w:p w14:paraId="2D56BBCB" w14:textId="522318F4" w:rsidR="001A30E6" w:rsidRDefault="001A30E6" w:rsidP="001A3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±132°</m:t>
                </m:r>
              </m:oMath>
            </m:oMathPara>
          </w:p>
        </w:tc>
      </w:tr>
      <w:tr w:rsidR="001A30E6" w14:paraId="5B5CF642" w14:textId="77777777" w:rsidTr="001A3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1637CBD" w14:textId="529A9C1F" w:rsidR="001A30E6" w:rsidRDefault="001A30E6" w:rsidP="001A30E6">
            <w:pPr>
              <w:jc w:val="center"/>
            </w:pPr>
            <w:r>
              <w:t>J3</w:t>
            </w:r>
          </w:p>
        </w:tc>
        <w:tc>
          <w:tcPr>
            <w:tcW w:w="2337" w:type="dxa"/>
          </w:tcPr>
          <w:p w14:paraId="10B55188" w14:textId="0DC0FBCE" w:rsidR="001A30E6" w:rsidRDefault="001A30E6" w:rsidP="001A3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 xml:space="preserve">-242°~3.5° </m:t>
                </m:r>
              </m:oMath>
            </m:oMathPara>
          </w:p>
        </w:tc>
      </w:tr>
      <w:tr w:rsidR="001A30E6" w14:paraId="416B5BBD" w14:textId="77777777" w:rsidTr="001A30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15E7877" w14:textId="41370AFF" w:rsidR="001A30E6" w:rsidRDefault="001A30E6" w:rsidP="001A30E6">
            <w:pPr>
              <w:jc w:val="center"/>
            </w:pPr>
            <w:r>
              <w:t>J4</w:t>
            </w:r>
          </w:p>
        </w:tc>
        <w:tc>
          <w:tcPr>
            <w:tcW w:w="2337" w:type="dxa"/>
          </w:tcPr>
          <w:p w14:paraId="004064E5" w14:textId="63B649FF" w:rsidR="001A30E6" w:rsidRDefault="001A30E6" w:rsidP="001A3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±360°</m:t>
                </m:r>
              </m:oMath>
            </m:oMathPara>
          </w:p>
        </w:tc>
      </w:tr>
      <w:tr w:rsidR="001A30E6" w14:paraId="1CDD4E6D" w14:textId="77777777" w:rsidTr="001A3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EAB447E" w14:textId="485E0802" w:rsidR="001A30E6" w:rsidRDefault="001A30E6" w:rsidP="001A30E6">
            <w:pPr>
              <w:jc w:val="center"/>
            </w:pPr>
            <w:r>
              <w:t>J5</w:t>
            </w:r>
          </w:p>
        </w:tc>
        <w:tc>
          <w:tcPr>
            <w:tcW w:w="2337" w:type="dxa"/>
          </w:tcPr>
          <w:p w14:paraId="1B6F6E0B" w14:textId="79A1DE31" w:rsidR="001A30E6" w:rsidRDefault="001A30E6" w:rsidP="001A3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±124°</m:t>
                </m:r>
              </m:oMath>
            </m:oMathPara>
          </w:p>
        </w:tc>
      </w:tr>
      <w:tr w:rsidR="001A30E6" w14:paraId="4B24EE33" w14:textId="77777777" w:rsidTr="001A30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1166870" w14:textId="0E769002" w:rsidR="001A30E6" w:rsidRDefault="001A30E6" w:rsidP="001A30E6">
            <w:pPr>
              <w:jc w:val="center"/>
            </w:pPr>
            <w:r>
              <w:t>J6</w:t>
            </w:r>
          </w:p>
        </w:tc>
        <w:tc>
          <w:tcPr>
            <w:tcW w:w="2337" w:type="dxa"/>
          </w:tcPr>
          <w:p w14:paraId="03B17D6A" w14:textId="0857D692" w:rsidR="001A30E6" w:rsidRDefault="001A30E6" w:rsidP="001A3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±360°</m:t>
                </m:r>
              </m:oMath>
            </m:oMathPara>
          </w:p>
        </w:tc>
      </w:tr>
    </w:tbl>
    <w:p w14:paraId="5B41C576" w14:textId="7F2D169F" w:rsidR="001A30E6" w:rsidRDefault="001A30E6">
      <w:pPr>
        <w:rPr>
          <w:b/>
          <w:bCs/>
        </w:rPr>
      </w:pPr>
      <w:r w:rsidRPr="001A30E6">
        <w:rPr>
          <w:b/>
          <w:bCs/>
        </w:rPr>
        <w:t>D-H Table: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A30E6" w14:paraId="7B7019AC" w14:textId="77777777" w:rsidTr="001A30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C05720C" w14:textId="23868108" w:rsidR="001A30E6" w:rsidRPr="001A30E6" w:rsidRDefault="001A30E6" w:rsidP="001A30E6">
            <w:pPr>
              <w:jc w:val="center"/>
            </w:pPr>
            <w:r>
              <w:t>Kinematics</w:t>
            </w:r>
          </w:p>
        </w:tc>
        <w:tc>
          <w:tcPr>
            <w:tcW w:w="1870" w:type="dxa"/>
          </w:tcPr>
          <w:p w14:paraId="77F522ED" w14:textId="4E5A6567" w:rsidR="001A30E6" w:rsidRPr="001A30E6" w:rsidRDefault="001A30E6" w:rsidP="001A30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oMath>
            </m:oMathPara>
          </w:p>
        </w:tc>
        <w:tc>
          <w:tcPr>
            <w:tcW w:w="1870" w:type="dxa"/>
          </w:tcPr>
          <w:p w14:paraId="1249E5F2" w14:textId="7711A191" w:rsidR="001A30E6" w:rsidRPr="001A30E6" w:rsidRDefault="001A30E6" w:rsidP="001A30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d(mm)</w:t>
            </w:r>
          </w:p>
        </w:tc>
        <w:tc>
          <w:tcPr>
            <w:tcW w:w="1870" w:type="dxa"/>
          </w:tcPr>
          <w:p w14:paraId="38073487" w14:textId="32C8E0A1" w:rsidR="001A30E6" w:rsidRPr="001A30E6" w:rsidRDefault="001A30E6" w:rsidP="001A30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</m:oMath>
            <w:r w:rsidRPr="001A30E6">
              <w:rPr>
                <w:rFonts w:eastAsiaTheme="minorEastAsia"/>
                <w:bCs w:val="0"/>
              </w:rPr>
              <w:t>(deg)</w:t>
            </w:r>
          </w:p>
        </w:tc>
        <w:tc>
          <w:tcPr>
            <w:tcW w:w="1870" w:type="dxa"/>
          </w:tcPr>
          <w:p w14:paraId="0777010E" w14:textId="42F4A966" w:rsidR="001A30E6" w:rsidRPr="001A30E6" w:rsidRDefault="001A30E6" w:rsidP="001A30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Pr="001A30E6">
              <w:t>(mm)</w:t>
            </w:r>
          </w:p>
        </w:tc>
      </w:tr>
      <w:tr w:rsidR="001A30E6" w14:paraId="15C6C0DD" w14:textId="77777777" w:rsidTr="001A3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2F2B39C" w14:textId="2711F6B9" w:rsidR="001A30E6" w:rsidRPr="00E31694" w:rsidRDefault="00E31694" w:rsidP="001A30E6">
            <w:pPr>
              <w:jc w:val="center"/>
            </w:pPr>
            <w:r>
              <w:t>Joint1</w:t>
            </w:r>
          </w:p>
        </w:tc>
        <w:tc>
          <w:tcPr>
            <w:tcW w:w="1870" w:type="dxa"/>
          </w:tcPr>
          <w:p w14:paraId="73E13C1D" w14:textId="65BCDBB2" w:rsidR="001A30E6" w:rsidRDefault="00E31694" w:rsidP="001A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870" w:type="dxa"/>
          </w:tcPr>
          <w:p w14:paraId="22CC1993" w14:textId="223D4489" w:rsidR="001A30E6" w:rsidRDefault="00E31694" w:rsidP="001A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364</w:t>
            </w:r>
          </w:p>
        </w:tc>
        <w:tc>
          <w:tcPr>
            <w:tcW w:w="1870" w:type="dxa"/>
          </w:tcPr>
          <w:p w14:paraId="0AFDEBC1" w14:textId="51F68596" w:rsidR="001A30E6" w:rsidRDefault="00E31694" w:rsidP="001A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90</w:t>
            </w:r>
          </w:p>
        </w:tc>
        <w:tc>
          <w:tcPr>
            <w:tcW w:w="1870" w:type="dxa"/>
          </w:tcPr>
          <w:p w14:paraId="4A4A0C4D" w14:textId="045A2D1F" w:rsidR="001A30E6" w:rsidRDefault="00E31694" w:rsidP="001A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E31694" w14:paraId="536EA54D" w14:textId="77777777" w:rsidTr="001A3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695E667" w14:textId="57F941CA" w:rsidR="00E31694" w:rsidRDefault="00E31694" w:rsidP="00E31694">
            <w:pPr>
              <w:jc w:val="center"/>
              <w:rPr>
                <w:b w:val="0"/>
                <w:bCs w:val="0"/>
              </w:rPr>
            </w:pPr>
            <w:r w:rsidRPr="00E57770">
              <w:t>Joint</w:t>
            </w:r>
            <w:r>
              <w:t>2</w:t>
            </w:r>
          </w:p>
        </w:tc>
        <w:tc>
          <w:tcPr>
            <w:tcW w:w="1870" w:type="dxa"/>
          </w:tcPr>
          <w:p w14:paraId="0FB4CE45" w14:textId="1339D2E6" w:rsidR="00E31694" w:rsidRDefault="00E31694" w:rsidP="00E31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90</w:t>
            </w:r>
          </w:p>
        </w:tc>
        <w:tc>
          <w:tcPr>
            <w:tcW w:w="1870" w:type="dxa"/>
          </w:tcPr>
          <w:p w14:paraId="2659E02B" w14:textId="304AB118" w:rsidR="00E31694" w:rsidRDefault="00E31694" w:rsidP="00E31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870" w:type="dxa"/>
          </w:tcPr>
          <w:p w14:paraId="60F9A6D0" w14:textId="16511172" w:rsidR="00E31694" w:rsidRDefault="00E31694" w:rsidP="00E31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180</w:t>
            </w:r>
          </w:p>
        </w:tc>
        <w:tc>
          <w:tcPr>
            <w:tcW w:w="1870" w:type="dxa"/>
          </w:tcPr>
          <w:p w14:paraId="6481678E" w14:textId="2FAA2533" w:rsidR="00E31694" w:rsidRDefault="00E31694" w:rsidP="00E31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390</w:t>
            </w:r>
          </w:p>
        </w:tc>
      </w:tr>
      <w:tr w:rsidR="00E31694" w14:paraId="1344620B" w14:textId="77777777" w:rsidTr="001A3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6C85855" w14:textId="37E9A376" w:rsidR="00E31694" w:rsidRDefault="00E31694" w:rsidP="00E31694">
            <w:pPr>
              <w:jc w:val="center"/>
              <w:rPr>
                <w:b w:val="0"/>
                <w:bCs w:val="0"/>
              </w:rPr>
            </w:pPr>
            <w:r w:rsidRPr="00E57770">
              <w:t>Joint</w:t>
            </w:r>
            <w:r>
              <w:t>3</w:t>
            </w:r>
          </w:p>
        </w:tc>
        <w:tc>
          <w:tcPr>
            <w:tcW w:w="1870" w:type="dxa"/>
          </w:tcPr>
          <w:p w14:paraId="5EF19B28" w14:textId="078CE166" w:rsidR="00E31694" w:rsidRDefault="00E31694" w:rsidP="00E31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90</w:t>
            </w:r>
          </w:p>
        </w:tc>
        <w:tc>
          <w:tcPr>
            <w:tcW w:w="1870" w:type="dxa"/>
          </w:tcPr>
          <w:p w14:paraId="75DA250B" w14:textId="04563E89" w:rsidR="00E31694" w:rsidRDefault="00E31694" w:rsidP="00E31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870" w:type="dxa"/>
          </w:tcPr>
          <w:p w14:paraId="4CCC1D31" w14:textId="524D916C" w:rsidR="00E31694" w:rsidRDefault="00E31694" w:rsidP="00E31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-90</w:t>
            </w:r>
          </w:p>
        </w:tc>
        <w:tc>
          <w:tcPr>
            <w:tcW w:w="1870" w:type="dxa"/>
          </w:tcPr>
          <w:p w14:paraId="4D88C6ED" w14:textId="6DB87304" w:rsidR="00E31694" w:rsidRDefault="00E31694" w:rsidP="00E31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150</w:t>
            </w:r>
          </w:p>
        </w:tc>
      </w:tr>
      <w:tr w:rsidR="00E31694" w14:paraId="13CAE053" w14:textId="77777777" w:rsidTr="001A3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17201B5" w14:textId="48BD02CA" w:rsidR="00E31694" w:rsidRDefault="00E31694" w:rsidP="00E31694">
            <w:pPr>
              <w:jc w:val="center"/>
              <w:rPr>
                <w:b w:val="0"/>
                <w:bCs w:val="0"/>
              </w:rPr>
            </w:pPr>
            <w:r w:rsidRPr="00E57770">
              <w:t>Joint</w:t>
            </w:r>
            <w:r>
              <w:t>4</w:t>
            </w:r>
          </w:p>
        </w:tc>
        <w:tc>
          <w:tcPr>
            <w:tcW w:w="1870" w:type="dxa"/>
          </w:tcPr>
          <w:p w14:paraId="4DB8620E" w14:textId="7FE5C8C8" w:rsidR="00E31694" w:rsidRDefault="00E31694" w:rsidP="00E31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870" w:type="dxa"/>
          </w:tcPr>
          <w:p w14:paraId="3596A31B" w14:textId="089812DB" w:rsidR="00E31694" w:rsidRDefault="00E31694" w:rsidP="00E31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426</w:t>
            </w:r>
          </w:p>
        </w:tc>
        <w:tc>
          <w:tcPr>
            <w:tcW w:w="1870" w:type="dxa"/>
          </w:tcPr>
          <w:p w14:paraId="6EFC0B7D" w14:textId="6B223E7E" w:rsidR="00E31694" w:rsidRDefault="00E31694" w:rsidP="00E31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-90</w:t>
            </w:r>
          </w:p>
        </w:tc>
        <w:tc>
          <w:tcPr>
            <w:tcW w:w="1870" w:type="dxa"/>
          </w:tcPr>
          <w:p w14:paraId="56519B97" w14:textId="3ECB215D" w:rsidR="00E31694" w:rsidRDefault="00E31694" w:rsidP="00E31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E31694" w14:paraId="32760947" w14:textId="77777777" w:rsidTr="001A3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90C9C47" w14:textId="130C7C90" w:rsidR="00E31694" w:rsidRDefault="00E31694" w:rsidP="00E31694">
            <w:pPr>
              <w:jc w:val="center"/>
              <w:rPr>
                <w:b w:val="0"/>
                <w:bCs w:val="0"/>
              </w:rPr>
            </w:pPr>
            <w:r w:rsidRPr="00E57770">
              <w:t>Joint</w:t>
            </w:r>
            <w:r>
              <w:t>5</w:t>
            </w:r>
          </w:p>
        </w:tc>
        <w:tc>
          <w:tcPr>
            <w:tcW w:w="1870" w:type="dxa"/>
          </w:tcPr>
          <w:p w14:paraId="23D43E9D" w14:textId="06125D2D" w:rsidR="00E31694" w:rsidRDefault="00E31694" w:rsidP="00E31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870" w:type="dxa"/>
          </w:tcPr>
          <w:p w14:paraId="2072D950" w14:textId="6EA5E385" w:rsidR="00E31694" w:rsidRDefault="00E31694" w:rsidP="00E31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870" w:type="dxa"/>
          </w:tcPr>
          <w:p w14:paraId="7107A874" w14:textId="0573AE6F" w:rsidR="00E31694" w:rsidRDefault="00E31694" w:rsidP="00E31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90</w:t>
            </w:r>
          </w:p>
        </w:tc>
        <w:tc>
          <w:tcPr>
            <w:tcW w:w="1870" w:type="dxa"/>
          </w:tcPr>
          <w:p w14:paraId="4DD6548A" w14:textId="2065FFB6" w:rsidR="00E31694" w:rsidRDefault="00E31694" w:rsidP="00E31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E31694" w14:paraId="5BD2CE34" w14:textId="77777777" w:rsidTr="001A3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54EA5C8" w14:textId="6CF055DA" w:rsidR="00E31694" w:rsidRDefault="00E31694" w:rsidP="00E31694">
            <w:pPr>
              <w:jc w:val="center"/>
              <w:rPr>
                <w:b w:val="0"/>
                <w:bCs w:val="0"/>
              </w:rPr>
            </w:pPr>
            <w:r w:rsidRPr="00E57770">
              <w:t>Joint</w:t>
            </w:r>
            <w:r>
              <w:t>6</w:t>
            </w:r>
          </w:p>
        </w:tc>
        <w:tc>
          <w:tcPr>
            <w:tcW w:w="1870" w:type="dxa"/>
          </w:tcPr>
          <w:p w14:paraId="653AE450" w14:textId="007FCB5F" w:rsidR="00E31694" w:rsidRDefault="00E31694" w:rsidP="00E31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870" w:type="dxa"/>
          </w:tcPr>
          <w:p w14:paraId="1F55B83E" w14:textId="51D19F97" w:rsidR="00E31694" w:rsidRDefault="00E31694" w:rsidP="00E31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90</w:t>
            </w:r>
          </w:p>
        </w:tc>
        <w:tc>
          <w:tcPr>
            <w:tcW w:w="1870" w:type="dxa"/>
          </w:tcPr>
          <w:p w14:paraId="3689DA92" w14:textId="6372DFAC" w:rsidR="00E31694" w:rsidRDefault="00E31694" w:rsidP="00E31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870" w:type="dxa"/>
          </w:tcPr>
          <w:p w14:paraId="6192E7C8" w14:textId="7F1BB938" w:rsidR="00E31694" w:rsidRDefault="00E31694" w:rsidP="00E31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14:paraId="70F09191" w14:textId="77777777" w:rsidR="00046F56" w:rsidRDefault="00046F56" w:rsidP="00B3132C">
      <w:pPr>
        <w:rPr>
          <w:b/>
          <w:bCs/>
        </w:rPr>
      </w:pPr>
    </w:p>
    <w:p w14:paraId="6CB924FB" w14:textId="35116838" w:rsidR="00B3132C" w:rsidRDefault="00B3132C" w:rsidP="00B3132C">
      <w:pPr>
        <w:rPr>
          <w:b/>
          <w:bCs/>
        </w:rPr>
      </w:pPr>
      <w:r>
        <w:rPr>
          <w:b/>
          <w:bCs/>
        </w:rPr>
        <w:t>Equations:</w:t>
      </w:r>
    </w:p>
    <w:p w14:paraId="31826C96" w14:textId="3CE89A0F" w:rsidR="00640C48" w:rsidRPr="00640C48" w:rsidRDefault="00640C48" w:rsidP="00B3132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Sphere Center:&lt;h,k,l&gt;</m:t>
          </m:r>
        </m:oMath>
      </m:oMathPara>
    </w:p>
    <w:p w14:paraId="0D74C94B" w14:textId="60010E00" w:rsidR="00640C48" w:rsidRPr="00640C48" w:rsidRDefault="00640C48" w:rsidP="00B3132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Sphere Radius:R</m:t>
          </m:r>
        </m:oMath>
      </m:oMathPara>
    </w:p>
    <w:p w14:paraId="4B9E2BA6" w14:textId="099395B3" w:rsidR="00640C48" w:rsidRPr="00640C48" w:rsidRDefault="00640C48" w:rsidP="00B3132C">
      <w:pPr>
        <w:rPr>
          <w:b/>
          <w:bCs/>
        </w:rPr>
      </w:pPr>
      <m:oMathPara>
        <m:oMath>
          <m:r>
            <w:rPr>
              <w:rFonts w:ascii="Cambria Math" w:hAnsi="Cambria Math"/>
            </w:rPr>
            <m:t>Circle Radius:r</m:t>
          </m:r>
        </m:oMath>
      </m:oMathPara>
    </w:p>
    <w:p w14:paraId="31251C47" w14:textId="6C4D8551" w:rsidR="00B3132C" w:rsidRPr="00640C48" w:rsidRDefault="00B3132C" w:rsidP="00B3132C">
      <w:pPr>
        <w:rPr>
          <w:rFonts w:eastAsiaTheme="minorEastAsia"/>
        </w:rPr>
      </w:pPr>
      <w:r>
        <w:t xml:space="preserve">Sphere equation: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x-h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y-k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z-l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4AE37BF" w14:textId="77190C6C" w:rsidR="00640C48" w:rsidRDefault="00640C48" w:rsidP="00B3132C">
      <w:pPr>
        <w:rPr>
          <w:rFonts w:eastAsiaTheme="minorEastAsia"/>
        </w:rPr>
      </w:pPr>
      <w:r>
        <w:rPr>
          <w:rFonts w:eastAsiaTheme="minorEastAsia"/>
        </w:rPr>
        <w:t xml:space="preserve">Normal to sphere: </w:t>
      </w:r>
      <m:oMath>
        <m:r>
          <w:rPr>
            <w:rFonts w:ascii="Cambria Math" w:eastAsiaTheme="minorEastAsia" w:hAnsi="Cambria Math"/>
          </w:rPr>
          <m:t>[</m:t>
        </m:r>
        <m:r>
          <w:rPr>
            <w:rFonts w:ascii="Cambria Math" w:eastAsiaTheme="minorEastAsia" w:hAnsi="Cambria Math"/>
          </w:rPr>
          <m:t>2*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x-h</m:t>
            </m:r>
          </m:e>
        </m:d>
        <m:r>
          <w:rPr>
            <w:rFonts w:ascii="Cambria Math" w:eastAsiaTheme="minorEastAsia" w:hAnsi="Cambria Math"/>
          </w:rPr>
          <m:t>,  2*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y-k</m:t>
            </m:r>
          </m:e>
        </m:d>
        <m:r>
          <w:rPr>
            <w:rFonts w:ascii="Cambria Math" w:eastAsiaTheme="minorEastAsia" w:hAnsi="Cambria Math"/>
          </w:rPr>
          <m:t>,  2*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z-l</m:t>
            </m:r>
          </m:e>
        </m:d>
        <m:r>
          <w:rPr>
            <w:rFonts w:ascii="Cambria Math" w:eastAsiaTheme="minorEastAsia" w:hAnsi="Cambria Math"/>
          </w:rPr>
          <m:t>]</m:t>
        </m:r>
        <m:r>
          <w:rPr>
            <w:rFonts w:ascii="Cambria Math" w:eastAsiaTheme="minorEastAsia" w:hAnsi="Cambria Math"/>
          </w:rPr>
          <m:t>=End effector orientation</m:t>
        </m:r>
      </m:oMath>
    </w:p>
    <w:p w14:paraId="09B80048" w14:textId="263B2CCC" w:rsidR="00640C48" w:rsidRDefault="00640C48" w:rsidP="00B3132C">
      <w:pPr>
        <w:rPr>
          <w:rFonts w:eastAsiaTheme="minorEastAsia"/>
        </w:rPr>
      </w:pPr>
      <w:r>
        <w:rPr>
          <w:rFonts w:eastAsiaTheme="minorEastAsia"/>
        </w:rPr>
        <w:t xml:space="preserve">Distance into sphere: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</w:p>
    <w:p w14:paraId="44BBCB01" w14:textId="5A57549B" w:rsidR="00640C48" w:rsidRDefault="00640C48" w:rsidP="00B3132C">
      <w:pPr>
        <w:rPr>
          <w:rFonts w:eastAsiaTheme="minorEastAsia"/>
        </w:rPr>
      </w:pPr>
      <w:r>
        <w:rPr>
          <w:rFonts w:eastAsiaTheme="minorEastAsia"/>
        </w:rPr>
        <w:t xml:space="preserve">Parameterized circle: </w:t>
      </w:r>
      <m:oMath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rcosθ+rsinθ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</m:d>
        <m:r>
          <w:rPr>
            <w:rFonts w:ascii="Cambria Math" w:eastAsiaTheme="minorEastAsia" w:hAnsi="Cambria Math"/>
          </w:rPr>
          <m:t>×unitNormal vector</m:t>
        </m:r>
        <m:r>
          <w:rPr>
            <w:rFonts w:ascii="Cambria Math" w:eastAsiaTheme="minorEastAsia" w:hAnsi="Cambria Math"/>
          </w:rPr>
          <m:t xml:space="preserve">  :0≤θ≤2π</m:t>
        </m:r>
      </m:oMath>
    </w:p>
    <w:p w14:paraId="59348EF6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 xml:space="preserve">%% --- Robot Model Implementation and FK </w:t>
      </w:r>
      <w:proofErr w:type="spellStart"/>
      <w:r w:rsidRPr="00C11817">
        <w:rPr>
          <w:rFonts w:eastAsiaTheme="minorEastAsia"/>
        </w:rPr>
        <w:t>Verfication</w:t>
      </w:r>
      <w:proofErr w:type="spellEnd"/>
      <w:r w:rsidRPr="00C11817">
        <w:rPr>
          <w:rFonts w:eastAsiaTheme="minorEastAsia"/>
        </w:rPr>
        <w:t xml:space="preserve"> ---</w:t>
      </w:r>
    </w:p>
    <w:p w14:paraId="505D51B4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>%%%%%%%%%%%%%%%%%%%%%%%%%%%%%%%%%%%%%%%%%%%%%%%%%%%%%%%%</w:t>
      </w:r>
    </w:p>
    <w:p w14:paraId="2714342B" w14:textId="77777777" w:rsidR="00C11817" w:rsidRPr="00C11817" w:rsidRDefault="00C11817" w:rsidP="00C11817">
      <w:pPr>
        <w:rPr>
          <w:rFonts w:eastAsiaTheme="minorEastAsia"/>
        </w:rPr>
      </w:pPr>
      <w:proofErr w:type="spellStart"/>
      <w:r w:rsidRPr="00C11817">
        <w:rPr>
          <w:rFonts w:eastAsiaTheme="minorEastAsia"/>
        </w:rPr>
        <w:lastRenderedPageBreak/>
        <w:t>disp</w:t>
      </w:r>
      <w:proofErr w:type="spellEnd"/>
      <w:r w:rsidRPr="00C11817">
        <w:rPr>
          <w:rFonts w:eastAsiaTheme="minorEastAsia"/>
        </w:rPr>
        <w:t xml:space="preserve">('Robot Model Implementation and FK </w:t>
      </w:r>
      <w:proofErr w:type="spellStart"/>
      <w:r w:rsidRPr="00C11817">
        <w:rPr>
          <w:rFonts w:eastAsiaTheme="minorEastAsia"/>
        </w:rPr>
        <w:t>Verfication</w:t>
      </w:r>
      <w:proofErr w:type="spellEnd"/>
      <w:r w:rsidRPr="00C11817">
        <w:rPr>
          <w:rFonts w:eastAsiaTheme="minorEastAsia"/>
        </w:rPr>
        <w:t>...');</w:t>
      </w:r>
    </w:p>
    <w:p w14:paraId="4D221DED" w14:textId="77777777" w:rsidR="00C11817" w:rsidRPr="00C11817" w:rsidRDefault="00C11817" w:rsidP="00C11817">
      <w:pPr>
        <w:rPr>
          <w:rFonts w:eastAsiaTheme="minorEastAsia"/>
        </w:rPr>
      </w:pPr>
    </w:p>
    <w:p w14:paraId="30E2F1CD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 xml:space="preserve">% constant for unit conversion </w:t>
      </w:r>
    </w:p>
    <w:p w14:paraId="0D63241C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>deg = pi/180;</w:t>
      </w:r>
    </w:p>
    <w:p w14:paraId="2F6D0975" w14:textId="77777777" w:rsidR="00C11817" w:rsidRPr="00C11817" w:rsidRDefault="00C11817" w:rsidP="00C11817">
      <w:pPr>
        <w:rPr>
          <w:rFonts w:eastAsiaTheme="minorEastAsia"/>
        </w:rPr>
      </w:pPr>
    </w:p>
    <w:p w14:paraId="0510ABB1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>% define links using DH params for UFACTORY 850</w:t>
      </w:r>
    </w:p>
    <w:p w14:paraId="6B976523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>L(1) = Link([0,  0.364, 0,     90*deg],  'offset', 0,      'R');</w:t>
      </w:r>
    </w:p>
    <w:p w14:paraId="2A0FE6A1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>L(2) = Link([0,  0,     0.390, 0], 'offset', 90*deg, 'R');</w:t>
      </w:r>
    </w:p>
    <w:p w14:paraId="3F0F6C28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>L(3) = Link([0,  0,     0.150, -90*deg], 'offset', 90*deg, 'R');</w:t>
      </w:r>
    </w:p>
    <w:p w14:paraId="4DB500D0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>L(4) = Link([0,  0.426, 0,     90*deg], 'offset', 0,      'R');</w:t>
      </w:r>
    </w:p>
    <w:p w14:paraId="33ED13F0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>L(5) = Link([0,  0,     0,     -90*deg],  'offset', 0,      'R');</w:t>
      </w:r>
    </w:p>
    <w:p w14:paraId="2922B901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>L(6) = Link([0,  0.090, 0,     0],       'offset', 0,      'R');</w:t>
      </w:r>
    </w:p>
    <w:p w14:paraId="34201489" w14:textId="77777777" w:rsidR="00C11817" w:rsidRPr="00C11817" w:rsidRDefault="00C11817" w:rsidP="00C11817">
      <w:pPr>
        <w:rPr>
          <w:rFonts w:eastAsiaTheme="minorEastAsia"/>
        </w:rPr>
      </w:pPr>
    </w:p>
    <w:p w14:paraId="4DC095F3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>% apply joint limits</w:t>
      </w:r>
    </w:p>
    <w:p w14:paraId="70455E5F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>L(1).</w:t>
      </w:r>
      <w:proofErr w:type="spellStart"/>
      <w:r w:rsidRPr="00C11817">
        <w:rPr>
          <w:rFonts w:eastAsiaTheme="minorEastAsia"/>
        </w:rPr>
        <w:t>qlim</w:t>
      </w:r>
      <w:proofErr w:type="spellEnd"/>
      <w:r w:rsidRPr="00C11817">
        <w:rPr>
          <w:rFonts w:eastAsiaTheme="minorEastAsia"/>
        </w:rPr>
        <w:t xml:space="preserve"> = [-360*deg, 360*deg];</w:t>
      </w:r>
    </w:p>
    <w:p w14:paraId="30424D36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>L(2).</w:t>
      </w:r>
      <w:proofErr w:type="spellStart"/>
      <w:r w:rsidRPr="00C11817">
        <w:rPr>
          <w:rFonts w:eastAsiaTheme="minorEastAsia"/>
        </w:rPr>
        <w:t>qlim</w:t>
      </w:r>
      <w:proofErr w:type="spellEnd"/>
      <w:r w:rsidRPr="00C11817">
        <w:rPr>
          <w:rFonts w:eastAsiaTheme="minorEastAsia"/>
        </w:rPr>
        <w:t xml:space="preserve"> = [-132*deg, 132*deg];</w:t>
      </w:r>
    </w:p>
    <w:p w14:paraId="7A98DD44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>L(3).</w:t>
      </w:r>
      <w:proofErr w:type="spellStart"/>
      <w:r w:rsidRPr="00C11817">
        <w:rPr>
          <w:rFonts w:eastAsiaTheme="minorEastAsia"/>
        </w:rPr>
        <w:t>qlim</w:t>
      </w:r>
      <w:proofErr w:type="spellEnd"/>
      <w:r w:rsidRPr="00C11817">
        <w:rPr>
          <w:rFonts w:eastAsiaTheme="minorEastAsia"/>
        </w:rPr>
        <w:t xml:space="preserve"> = [-242*deg, 3.5*deg];</w:t>
      </w:r>
    </w:p>
    <w:p w14:paraId="556D72F0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>L(4).</w:t>
      </w:r>
      <w:proofErr w:type="spellStart"/>
      <w:r w:rsidRPr="00C11817">
        <w:rPr>
          <w:rFonts w:eastAsiaTheme="minorEastAsia"/>
        </w:rPr>
        <w:t>qlim</w:t>
      </w:r>
      <w:proofErr w:type="spellEnd"/>
      <w:r w:rsidRPr="00C11817">
        <w:rPr>
          <w:rFonts w:eastAsiaTheme="minorEastAsia"/>
        </w:rPr>
        <w:t xml:space="preserve"> = [-360*deg, 360*deg];</w:t>
      </w:r>
    </w:p>
    <w:p w14:paraId="62DF3721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>L(5).</w:t>
      </w:r>
      <w:proofErr w:type="spellStart"/>
      <w:r w:rsidRPr="00C11817">
        <w:rPr>
          <w:rFonts w:eastAsiaTheme="minorEastAsia"/>
        </w:rPr>
        <w:t>qlim</w:t>
      </w:r>
      <w:proofErr w:type="spellEnd"/>
      <w:r w:rsidRPr="00C11817">
        <w:rPr>
          <w:rFonts w:eastAsiaTheme="minorEastAsia"/>
        </w:rPr>
        <w:t xml:space="preserve"> = [-124*deg, 124*deg];</w:t>
      </w:r>
    </w:p>
    <w:p w14:paraId="2852D3F1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>L(6).</w:t>
      </w:r>
      <w:proofErr w:type="spellStart"/>
      <w:r w:rsidRPr="00C11817">
        <w:rPr>
          <w:rFonts w:eastAsiaTheme="minorEastAsia"/>
        </w:rPr>
        <w:t>qlim</w:t>
      </w:r>
      <w:proofErr w:type="spellEnd"/>
      <w:r w:rsidRPr="00C11817">
        <w:rPr>
          <w:rFonts w:eastAsiaTheme="minorEastAsia"/>
        </w:rPr>
        <w:t xml:space="preserve"> = [-360*deg, 360*deg];</w:t>
      </w:r>
    </w:p>
    <w:p w14:paraId="0C998E0F" w14:textId="77777777" w:rsidR="00C11817" w:rsidRPr="00C11817" w:rsidRDefault="00C11817" w:rsidP="00C11817">
      <w:pPr>
        <w:rPr>
          <w:rFonts w:eastAsiaTheme="minorEastAsia"/>
        </w:rPr>
      </w:pPr>
    </w:p>
    <w:p w14:paraId="79EB9031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 xml:space="preserve">% create </w:t>
      </w:r>
      <w:proofErr w:type="spellStart"/>
      <w:r w:rsidRPr="00C11817">
        <w:rPr>
          <w:rFonts w:eastAsiaTheme="minorEastAsia"/>
        </w:rPr>
        <w:t>SerialLink</w:t>
      </w:r>
      <w:proofErr w:type="spellEnd"/>
      <w:r w:rsidRPr="00C11817">
        <w:rPr>
          <w:rFonts w:eastAsiaTheme="minorEastAsia"/>
        </w:rPr>
        <w:t xml:space="preserve"> object</w:t>
      </w:r>
    </w:p>
    <w:p w14:paraId="5D079139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 xml:space="preserve">robot = </w:t>
      </w:r>
      <w:proofErr w:type="spellStart"/>
      <w:r w:rsidRPr="00C11817">
        <w:rPr>
          <w:rFonts w:eastAsiaTheme="minorEastAsia"/>
        </w:rPr>
        <w:t>SerialLink</w:t>
      </w:r>
      <w:proofErr w:type="spellEnd"/>
      <w:r w:rsidRPr="00C11817">
        <w:rPr>
          <w:rFonts w:eastAsiaTheme="minorEastAsia"/>
        </w:rPr>
        <w:t>(L, 'name', 'UFACTORY 850');</w:t>
      </w:r>
    </w:p>
    <w:p w14:paraId="065B276E" w14:textId="77777777" w:rsidR="00C11817" w:rsidRPr="00C11817" w:rsidRDefault="00C11817" w:rsidP="00C11817">
      <w:pPr>
        <w:rPr>
          <w:rFonts w:eastAsiaTheme="minorEastAsia"/>
        </w:rPr>
      </w:pPr>
    </w:p>
    <w:p w14:paraId="720453C4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>% verify FK</w:t>
      </w:r>
    </w:p>
    <w:p w14:paraId="2B0E77DF" w14:textId="77777777" w:rsidR="00C11817" w:rsidRPr="00C11817" w:rsidRDefault="00C11817" w:rsidP="00C11817">
      <w:pPr>
        <w:rPr>
          <w:rFonts w:eastAsiaTheme="minorEastAsia"/>
        </w:rPr>
      </w:pPr>
      <w:proofErr w:type="spellStart"/>
      <w:r w:rsidRPr="00C11817">
        <w:rPr>
          <w:rFonts w:eastAsiaTheme="minorEastAsia"/>
        </w:rPr>
        <w:t>q_test</w:t>
      </w:r>
      <w:proofErr w:type="spellEnd"/>
      <w:r w:rsidRPr="00C11817">
        <w:rPr>
          <w:rFonts w:eastAsiaTheme="minorEastAsia"/>
        </w:rPr>
        <w:t xml:space="preserve"> = zeros(1,6);</w:t>
      </w:r>
    </w:p>
    <w:p w14:paraId="65196E9E" w14:textId="77777777" w:rsidR="00C11817" w:rsidRPr="00C11817" w:rsidRDefault="00C11817" w:rsidP="00C11817">
      <w:pPr>
        <w:rPr>
          <w:rFonts w:eastAsiaTheme="minorEastAsia"/>
        </w:rPr>
      </w:pPr>
    </w:p>
    <w:p w14:paraId="1BB57D9D" w14:textId="77777777" w:rsidR="00C11817" w:rsidRPr="00C11817" w:rsidRDefault="00C11817" w:rsidP="00C11817">
      <w:pPr>
        <w:rPr>
          <w:rFonts w:eastAsiaTheme="minorEastAsia"/>
          <w:lang w:val="fr-FR"/>
        </w:rPr>
      </w:pPr>
      <w:proofErr w:type="spellStart"/>
      <w:r w:rsidRPr="00C11817">
        <w:rPr>
          <w:rFonts w:eastAsiaTheme="minorEastAsia"/>
          <w:lang w:val="fr-FR"/>
        </w:rPr>
        <w:t>T_fk_object</w:t>
      </w:r>
      <w:proofErr w:type="spellEnd"/>
      <w:r w:rsidRPr="00C11817">
        <w:rPr>
          <w:rFonts w:eastAsiaTheme="minorEastAsia"/>
          <w:lang w:val="fr-FR"/>
        </w:rPr>
        <w:t xml:space="preserve"> = </w:t>
      </w:r>
      <w:proofErr w:type="spellStart"/>
      <w:r w:rsidRPr="00C11817">
        <w:rPr>
          <w:rFonts w:eastAsiaTheme="minorEastAsia"/>
          <w:lang w:val="fr-FR"/>
        </w:rPr>
        <w:t>robot.fkine</w:t>
      </w:r>
      <w:proofErr w:type="spellEnd"/>
      <w:r w:rsidRPr="00C11817">
        <w:rPr>
          <w:rFonts w:eastAsiaTheme="minorEastAsia"/>
          <w:lang w:val="fr-FR"/>
        </w:rPr>
        <w:t>(</w:t>
      </w:r>
      <w:proofErr w:type="spellStart"/>
      <w:r w:rsidRPr="00C11817">
        <w:rPr>
          <w:rFonts w:eastAsiaTheme="minorEastAsia"/>
          <w:lang w:val="fr-FR"/>
        </w:rPr>
        <w:t>q_test</w:t>
      </w:r>
      <w:proofErr w:type="spellEnd"/>
      <w:r w:rsidRPr="00C11817">
        <w:rPr>
          <w:rFonts w:eastAsiaTheme="minorEastAsia"/>
          <w:lang w:val="fr-FR"/>
        </w:rPr>
        <w:t>);</w:t>
      </w:r>
    </w:p>
    <w:p w14:paraId="1CA0BE30" w14:textId="77777777" w:rsidR="00C11817" w:rsidRPr="00C11817" w:rsidRDefault="00C11817" w:rsidP="00C11817">
      <w:pPr>
        <w:rPr>
          <w:rFonts w:eastAsiaTheme="minorEastAsia"/>
          <w:lang w:val="fr-FR"/>
        </w:rPr>
      </w:pPr>
      <w:proofErr w:type="spellStart"/>
      <w:r w:rsidRPr="00C11817">
        <w:rPr>
          <w:rFonts w:eastAsiaTheme="minorEastAsia"/>
          <w:lang w:val="fr-FR"/>
        </w:rPr>
        <w:t>T_fk_matrix</w:t>
      </w:r>
      <w:proofErr w:type="spellEnd"/>
      <w:r w:rsidRPr="00C11817">
        <w:rPr>
          <w:rFonts w:eastAsiaTheme="minorEastAsia"/>
          <w:lang w:val="fr-FR"/>
        </w:rPr>
        <w:t xml:space="preserve"> = </w:t>
      </w:r>
      <w:proofErr w:type="spellStart"/>
      <w:r w:rsidRPr="00C11817">
        <w:rPr>
          <w:rFonts w:eastAsiaTheme="minorEastAsia"/>
          <w:lang w:val="fr-FR"/>
        </w:rPr>
        <w:t>T_fk_object.T</w:t>
      </w:r>
      <w:proofErr w:type="spellEnd"/>
      <w:r w:rsidRPr="00C11817">
        <w:rPr>
          <w:rFonts w:eastAsiaTheme="minorEastAsia"/>
          <w:lang w:val="fr-FR"/>
        </w:rPr>
        <w:t>;</w:t>
      </w:r>
    </w:p>
    <w:p w14:paraId="5DACFC38" w14:textId="77777777" w:rsidR="00C11817" w:rsidRPr="00C11817" w:rsidRDefault="00C11817" w:rsidP="00C11817">
      <w:pPr>
        <w:rPr>
          <w:rFonts w:eastAsiaTheme="minorEastAsia"/>
          <w:lang w:val="fr-FR"/>
        </w:rPr>
      </w:pPr>
    </w:p>
    <w:p w14:paraId="5054E6CE" w14:textId="77777777" w:rsidR="00C11817" w:rsidRPr="00C11817" w:rsidRDefault="00C11817" w:rsidP="00C11817">
      <w:pPr>
        <w:rPr>
          <w:rFonts w:eastAsiaTheme="minorEastAsia"/>
        </w:rPr>
      </w:pPr>
      <w:proofErr w:type="spellStart"/>
      <w:r w:rsidRPr="00C11817">
        <w:rPr>
          <w:rFonts w:eastAsiaTheme="minorEastAsia"/>
        </w:rPr>
        <w:t>disp</w:t>
      </w:r>
      <w:proofErr w:type="spellEnd"/>
      <w:r w:rsidRPr="00C11817">
        <w:rPr>
          <w:rFonts w:eastAsiaTheme="minorEastAsia"/>
        </w:rPr>
        <w:t>('Forward Kinematics Verification at q = [0, 0, 0, 0, 0, 0]:');</w:t>
      </w:r>
    </w:p>
    <w:p w14:paraId="64274D57" w14:textId="77777777" w:rsidR="00C11817" w:rsidRPr="00C11817" w:rsidRDefault="00C11817" w:rsidP="00C11817">
      <w:pPr>
        <w:rPr>
          <w:rFonts w:eastAsiaTheme="minorEastAsia"/>
        </w:rPr>
      </w:pPr>
      <w:proofErr w:type="spellStart"/>
      <w:r w:rsidRPr="00C11817">
        <w:rPr>
          <w:rFonts w:eastAsiaTheme="minorEastAsia"/>
        </w:rPr>
        <w:t>disp</w:t>
      </w:r>
      <w:proofErr w:type="spellEnd"/>
      <w:r w:rsidRPr="00C11817">
        <w:rPr>
          <w:rFonts w:eastAsiaTheme="minorEastAsia"/>
        </w:rPr>
        <w:t>('End-Effector Pose (</w:t>
      </w:r>
      <w:proofErr w:type="spellStart"/>
      <w:r w:rsidRPr="00C11817">
        <w:rPr>
          <w:rFonts w:eastAsiaTheme="minorEastAsia"/>
        </w:rPr>
        <w:t>T_fk</w:t>
      </w:r>
      <w:proofErr w:type="spellEnd"/>
      <w:r w:rsidRPr="00C11817">
        <w:rPr>
          <w:rFonts w:eastAsiaTheme="minorEastAsia"/>
        </w:rPr>
        <w:t xml:space="preserve">):'); </w:t>
      </w:r>
    </w:p>
    <w:p w14:paraId="52CF0102" w14:textId="77777777" w:rsidR="00C11817" w:rsidRPr="00C11817" w:rsidRDefault="00C11817" w:rsidP="00C11817">
      <w:pPr>
        <w:rPr>
          <w:rFonts w:eastAsiaTheme="minorEastAsia"/>
          <w:lang w:val="fr-FR"/>
        </w:rPr>
      </w:pPr>
      <w:proofErr w:type="spellStart"/>
      <w:r w:rsidRPr="00C11817">
        <w:rPr>
          <w:rFonts w:eastAsiaTheme="minorEastAsia"/>
          <w:lang w:val="fr-FR"/>
        </w:rPr>
        <w:t>disp</w:t>
      </w:r>
      <w:proofErr w:type="spellEnd"/>
      <w:r w:rsidRPr="00C11817">
        <w:rPr>
          <w:rFonts w:eastAsiaTheme="minorEastAsia"/>
          <w:lang w:val="fr-FR"/>
        </w:rPr>
        <w:t>(</w:t>
      </w:r>
      <w:proofErr w:type="spellStart"/>
      <w:r w:rsidRPr="00C11817">
        <w:rPr>
          <w:rFonts w:eastAsiaTheme="minorEastAsia"/>
          <w:lang w:val="fr-FR"/>
        </w:rPr>
        <w:t>T_fk_matrix</w:t>
      </w:r>
      <w:proofErr w:type="spellEnd"/>
      <w:r w:rsidRPr="00C11817">
        <w:rPr>
          <w:rFonts w:eastAsiaTheme="minorEastAsia"/>
          <w:lang w:val="fr-FR"/>
        </w:rPr>
        <w:t>);</w:t>
      </w:r>
    </w:p>
    <w:p w14:paraId="6A6693F9" w14:textId="77777777" w:rsidR="00C11817" w:rsidRPr="00C11817" w:rsidRDefault="00C11817" w:rsidP="00C11817">
      <w:pPr>
        <w:rPr>
          <w:rFonts w:eastAsiaTheme="minorEastAsia"/>
          <w:lang w:val="fr-FR"/>
        </w:rPr>
      </w:pPr>
    </w:p>
    <w:p w14:paraId="7C47A706" w14:textId="77777777" w:rsidR="00C11817" w:rsidRPr="00C11817" w:rsidRDefault="00C11817" w:rsidP="00C11817">
      <w:pPr>
        <w:rPr>
          <w:rFonts w:eastAsiaTheme="minorEastAsia"/>
          <w:lang w:val="fr-FR"/>
        </w:rPr>
      </w:pPr>
      <w:proofErr w:type="spellStart"/>
      <w:r w:rsidRPr="00C11817">
        <w:rPr>
          <w:rFonts w:eastAsiaTheme="minorEastAsia"/>
          <w:lang w:val="fr-FR"/>
        </w:rPr>
        <w:t>position_xyz</w:t>
      </w:r>
      <w:proofErr w:type="spellEnd"/>
      <w:r w:rsidRPr="00C11817">
        <w:rPr>
          <w:rFonts w:eastAsiaTheme="minorEastAsia"/>
          <w:lang w:val="fr-FR"/>
        </w:rPr>
        <w:t xml:space="preserve"> = </w:t>
      </w:r>
      <w:proofErr w:type="spellStart"/>
      <w:r w:rsidRPr="00C11817">
        <w:rPr>
          <w:rFonts w:eastAsiaTheme="minorEastAsia"/>
          <w:lang w:val="fr-FR"/>
        </w:rPr>
        <w:t>T_fk_matrix</w:t>
      </w:r>
      <w:proofErr w:type="spellEnd"/>
      <w:r w:rsidRPr="00C11817">
        <w:rPr>
          <w:rFonts w:eastAsiaTheme="minorEastAsia"/>
          <w:lang w:val="fr-FR"/>
        </w:rPr>
        <w:t>(1:3, 4)';</w:t>
      </w:r>
    </w:p>
    <w:p w14:paraId="63DF7CC6" w14:textId="77777777" w:rsidR="00C11817" w:rsidRPr="00C11817" w:rsidRDefault="00C11817" w:rsidP="00C11817">
      <w:pPr>
        <w:rPr>
          <w:rFonts w:eastAsiaTheme="minorEastAsia"/>
        </w:rPr>
      </w:pPr>
      <w:proofErr w:type="spellStart"/>
      <w:r w:rsidRPr="00C11817">
        <w:rPr>
          <w:rFonts w:eastAsiaTheme="minorEastAsia"/>
        </w:rPr>
        <w:t>fprintf</w:t>
      </w:r>
      <w:proofErr w:type="spellEnd"/>
      <w:r w:rsidRPr="00C11817">
        <w:rPr>
          <w:rFonts w:eastAsiaTheme="minorEastAsia"/>
        </w:rPr>
        <w:t>('End-Effector Position (</w:t>
      </w:r>
      <w:proofErr w:type="spellStart"/>
      <w:r w:rsidRPr="00C11817">
        <w:rPr>
          <w:rFonts w:eastAsiaTheme="minorEastAsia"/>
        </w:rPr>
        <w:t>x,y,z</w:t>
      </w:r>
      <w:proofErr w:type="spellEnd"/>
      <w:r w:rsidRPr="00C11817">
        <w:rPr>
          <w:rFonts w:eastAsiaTheme="minorEastAsia"/>
        </w:rPr>
        <w:t xml:space="preserve">) in m: [%.4f, %.4f, %.4f]\n', </w:t>
      </w:r>
      <w:proofErr w:type="spellStart"/>
      <w:r w:rsidRPr="00C11817">
        <w:rPr>
          <w:rFonts w:eastAsiaTheme="minorEastAsia"/>
        </w:rPr>
        <w:t>position_xyz</w:t>
      </w:r>
      <w:proofErr w:type="spellEnd"/>
      <w:r w:rsidRPr="00C11817">
        <w:rPr>
          <w:rFonts w:eastAsiaTheme="minorEastAsia"/>
        </w:rPr>
        <w:t>);</w:t>
      </w:r>
    </w:p>
    <w:p w14:paraId="0FC2B1D7" w14:textId="77777777" w:rsidR="00C11817" w:rsidRPr="00C11817" w:rsidRDefault="00C11817" w:rsidP="00C11817">
      <w:pPr>
        <w:rPr>
          <w:rFonts w:eastAsiaTheme="minorEastAsia"/>
        </w:rPr>
      </w:pPr>
    </w:p>
    <w:p w14:paraId="3B2D4CE3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>%% --- Trajectory Planning ---</w:t>
      </w:r>
    </w:p>
    <w:p w14:paraId="53EB7AC1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>%%%%%%%%%%%%%%%%%%%%%%%%%%%%%%</w:t>
      </w:r>
    </w:p>
    <w:p w14:paraId="0BD1133C" w14:textId="77777777" w:rsidR="00C11817" w:rsidRPr="00C11817" w:rsidRDefault="00C11817" w:rsidP="00C11817">
      <w:pPr>
        <w:rPr>
          <w:rFonts w:eastAsiaTheme="minorEastAsia"/>
        </w:rPr>
      </w:pPr>
      <w:proofErr w:type="spellStart"/>
      <w:r w:rsidRPr="00C11817">
        <w:rPr>
          <w:rFonts w:eastAsiaTheme="minorEastAsia"/>
        </w:rPr>
        <w:t>disp</w:t>
      </w:r>
      <w:proofErr w:type="spellEnd"/>
      <w:r w:rsidRPr="00C11817">
        <w:rPr>
          <w:rFonts w:eastAsiaTheme="minorEastAsia"/>
        </w:rPr>
        <w:t>('Trajectory Planning...');</w:t>
      </w:r>
    </w:p>
    <w:p w14:paraId="6EDBA575" w14:textId="77777777" w:rsidR="00C11817" w:rsidRPr="00C11817" w:rsidRDefault="00C11817" w:rsidP="00C11817">
      <w:pPr>
        <w:rPr>
          <w:rFonts w:eastAsiaTheme="minorEastAsia"/>
        </w:rPr>
      </w:pPr>
    </w:p>
    <w:p w14:paraId="7B677056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>%sphere params in meters</w:t>
      </w:r>
    </w:p>
    <w:p w14:paraId="4A4D96BE" w14:textId="77777777" w:rsidR="00C11817" w:rsidRPr="00C11817" w:rsidRDefault="00C11817" w:rsidP="00C11817">
      <w:pPr>
        <w:rPr>
          <w:rFonts w:eastAsiaTheme="minorEastAsia"/>
        </w:rPr>
      </w:pPr>
      <w:proofErr w:type="spellStart"/>
      <w:r w:rsidRPr="00C11817">
        <w:rPr>
          <w:rFonts w:eastAsiaTheme="minorEastAsia"/>
        </w:rPr>
        <w:t>sphere_center</w:t>
      </w:r>
      <w:proofErr w:type="spellEnd"/>
      <w:r w:rsidRPr="00C11817">
        <w:rPr>
          <w:rFonts w:eastAsiaTheme="minorEastAsia"/>
        </w:rPr>
        <w:t xml:space="preserve"> = [-0.6; -0.4; 0.8];</w:t>
      </w:r>
    </w:p>
    <w:p w14:paraId="1D9CC879" w14:textId="77777777" w:rsidR="00C11817" w:rsidRPr="00C11817" w:rsidRDefault="00C11817" w:rsidP="00C11817">
      <w:pPr>
        <w:rPr>
          <w:rFonts w:eastAsiaTheme="minorEastAsia"/>
          <w:lang w:val="fr-FR"/>
        </w:rPr>
      </w:pPr>
      <w:proofErr w:type="spellStart"/>
      <w:r w:rsidRPr="00C11817">
        <w:rPr>
          <w:rFonts w:eastAsiaTheme="minorEastAsia"/>
          <w:lang w:val="fr-FR"/>
        </w:rPr>
        <w:t>sphere_radius</w:t>
      </w:r>
      <w:proofErr w:type="spellEnd"/>
      <w:r w:rsidRPr="00C11817">
        <w:rPr>
          <w:rFonts w:eastAsiaTheme="minorEastAsia"/>
          <w:lang w:val="fr-FR"/>
        </w:rPr>
        <w:t xml:space="preserve"> = 0.15;</w:t>
      </w:r>
    </w:p>
    <w:p w14:paraId="22C38E72" w14:textId="77777777" w:rsidR="00C11817" w:rsidRPr="00C11817" w:rsidRDefault="00C11817" w:rsidP="00C11817">
      <w:pPr>
        <w:rPr>
          <w:rFonts w:eastAsiaTheme="minorEastAsia"/>
          <w:lang w:val="fr-FR"/>
        </w:rPr>
      </w:pPr>
    </w:p>
    <w:p w14:paraId="433C5FA4" w14:textId="77777777" w:rsidR="00C11817" w:rsidRPr="00C11817" w:rsidRDefault="00C11817" w:rsidP="00C11817">
      <w:pPr>
        <w:rPr>
          <w:rFonts w:eastAsiaTheme="minorEastAsia"/>
          <w:lang w:val="fr-FR"/>
        </w:rPr>
      </w:pPr>
      <w:r w:rsidRPr="00C11817">
        <w:rPr>
          <w:rFonts w:eastAsiaTheme="minorEastAsia"/>
          <w:lang w:val="fr-FR"/>
        </w:rPr>
        <w:t>%</w:t>
      </w:r>
      <w:proofErr w:type="spellStart"/>
      <w:r w:rsidRPr="00C11817">
        <w:rPr>
          <w:rFonts w:eastAsiaTheme="minorEastAsia"/>
          <w:lang w:val="fr-FR"/>
        </w:rPr>
        <w:t>circle</w:t>
      </w:r>
      <w:proofErr w:type="spellEnd"/>
      <w:r w:rsidRPr="00C11817">
        <w:rPr>
          <w:rFonts w:eastAsiaTheme="minorEastAsia"/>
          <w:lang w:val="fr-FR"/>
        </w:rPr>
        <w:t xml:space="preserve"> params </w:t>
      </w:r>
    </w:p>
    <w:p w14:paraId="7E2DE134" w14:textId="77777777" w:rsidR="00C11817" w:rsidRPr="00C11817" w:rsidRDefault="00C11817" w:rsidP="00C11817">
      <w:pPr>
        <w:rPr>
          <w:rFonts w:eastAsiaTheme="minorEastAsia"/>
          <w:lang w:val="fr-FR"/>
        </w:rPr>
      </w:pPr>
      <w:proofErr w:type="spellStart"/>
      <w:r w:rsidRPr="00C11817">
        <w:rPr>
          <w:rFonts w:eastAsiaTheme="minorEastAsia"/>
          <w:lang w:val="fr-FR"/>
        </w:rPr>
        <w:t>circle_normal</w:t>
      </w:r>
      <w:proofErr w:type="spellEnd"/>
      <w:r w:rsidRPr="00C11817">
        <w:rPr>
          <w:rFonts w:eastAsiaTheme="minorEastAsia"/>
          <w:lang w:val="fr-FR"/>
        </w:rPr>
        <w:t xml:space="preserve"> = [1; 1; 0.45];</w:t>
      </w:r>
    </w:p>
    <w:p w14:paraId="412584CC" w14:textId="77777777" w:rsidR="00C11817" w:rsidRPr="00C11817" w:rsidRDefault="00C11817" w:rsidP="00C11817">
      <w:pPr>
        <w:rPr>
          <w:rFonts w:eastAsiaTheme="minorEastAsia"/>
          <w:lang w:val="fr-FR"/>
        </w:rPr>
      </w:pPr>
      <w:proofErr w:type="spellStart"/>
      <w:r w:rsidRPr="00C11817">
        <w:rPr>
          <w:rFonts w:eastAsiaTheme="minorEastAsia"/>
          <w:lang w:val="fr-FR"/>
        </w:rPr>
        <w:t>circle_normal</w:t>
      </w:r>
      <w:proofErr w:type="spellEnd"/>
      <w:r w:rsidRPr="00C11817">
        <w:rPr>
          <w:rFonts w:eastAsiaTheme="minorEastAsia"/>
          <w:lang w:val="fr-FR"/>
        </w:rPr>
        <w:t xml:space="preserve"> = </w:t>
      </w:r>
      <w:proofErr w:type="spellStart"/>
      <w:r w:rsidRPr="00C11817">
        <w:rPr>
          <w:rFonts w:eastAsiaTheme="minorEastAsia"/>
          <w:lang w:val="fr-FR"/>
        </w:rPr>
        <w:t>circle_normal</w:t>
      </w:r>
      <w:proofErr w:type="spellEnd"/>
      <w:r w:rsidRPr="00C11817">
        <w:rPr>
          <w:rFonts w:eastAsiaTheme="minorEastAsia"/>
          <w:lang w:val="fr-FR"/>
        </w:rPr>
        <w:t xml:space="preserve"> / </w:t>
      </w:r>
      <w:proofErr w:type="spellStart"/>
      <w:r w:rsidRPr="00C11817">
        <w:rPr>
          <w:rFonts w:eastAsiaTheme="minorEastAsia"/>
          <w:lang w:val="fr-FR"/>
        </w:rPr>
        <w:t>norm</w:t>
      </w:r>
      <w:proofErr w:type="spellEnd"/>
      <w:r w:rsidRPr="00C11817">
        <w:rPr>
          <w:rFonts w:eastAsiaTheme="minorEastAsia"/>
          <w:lang w:val="fr-FR"/>
        </w:rPr>
        <w:t>(</w:t>
      </w:r>
      <w:proofErr w:type="spellStart"/>
      <w:r w:rsidRPr="00C11817">
        <w:rPr>
          <w:rFonts w:eastAsiaTheme="minorEastAsia"/>
          <w:lang w:val="fr-FR"/>
        </w:rPr>
        <w:t>circle_normal</w:t>
      </w:r>
      <w:proofErr w:type="spellEnd"/>
      <w:r w:rsidRPr="00C11817">
        <w:rPr>
          <w:rFonts w:eastAsiaTheme="minorEastAsia"/>
          <w:lang w:val="fr-FR"/>
        </w:rPr>
        <w:t>);</w:t>
      </w:r>
    </w:p>
    <w:p w14:paraId="57645828" w14:textId="77777777" w:rsidR="00C11817" w:rsidRPr="00C11817" w:rsidRDefault="00C11817" w:rsidP="00C11817">
      <w:pPr>
        <w:rPr>
          <w:rFonts w:eastAsiaTheme="minorEastAsia"/>
          <w:lang w:val="fr-FR"/>
        </w:rPr>
      </w:pPr>
      <w:proofErr w:type="spellStart"/>
      <w:r w:rsidRPr="00C11817">
        <w:rPr>
          <w:rFonts w:eastAsiaTheme="minorEastAsia"/>
          <w:lang w:val="fr-FR"/>
        </w:rPr>
        <w:t>circle_radius</w:t>
      </w:r>
      <w:proofErr w:type="spellEnd"/>
      <w:r w:rsidRPr="00C11817">
        <w:rPr>
          <w:rFonts w:eastAsiaTheme="minorEastAsia"/>
          <w:lang w:val="fr-FR"/>
        </w:rPr>
        <w:t xml:space="preserve"> = 0.04;</w:t>
      </w:r>
    </w:p>
    <w:p w14:paraId="3F96CC66" w14:textId="77777777" w:rsidR="00C11817" w:rsidRPr="00C11817" w:rsidRDefault="00C11817" w:rsidP="00C11817">
      <w:pPr>
        <w:rPr>
          <w:rFonts w:eastAsiaTheme="minorEastAsia"/>
          <w:lang w:val="fr-FR"/>
        </w:rPr>
      </w:pPr>
    </w:p>
    <w:p w14:paraId="172C450A" w14:textId="77777777" w:rsidR="00C11817" w:rsidRPr="00C11817" w:rsidRDefault="00C11817" w:rsidP="00C11817">
      <w:pPr>
        <w:rPr>
          <w:rFonts w:eastAsiaTheme="minorEastAsia"/>
          <w:lang w:val="fr-FR"/>
        </w:rPr>
      </w:pPr>
      <w:proofErr w:type="spellStart"/>
      <w:r w:rsidRPr="00C11817">
        <w:rPr>
          <w:rFonts w:eastAsiaTheme="minorEastAsia"/>
          <w:lang w:val="fr-FR"/>
        </w:rPr>
        <w:t>plane_offset</w:t>
      </w:r>
      <w:proofErr w:type="spellEnd"/>
      <w:r w:rsidRPr="00C11817">
        <w:rPr>
          <w:rFonts w:eastAsiaTheme="minorEastAsia"/>
          <w:lang w:val="fr-FR"/>
        </w:rPr>
        <w:t xml:space="preserve"> = </w:t>
      </w:r>
      <w:proofErr w:type="spellStart"/>
      <w:r w:rsidRPr="00C11817">
        <w:rPr>
          <w:rFonts w:eastAsiaTheme="minorEastAsia"/>
          <w:lang w:val="fr-FR"/>
        </w:rPr>
        <w:t>sqrt</w:t>
      </w:r>
      <w:proofErr w:type="spellEnd"/>
      <w:r w:rsidRPr="00C11817">
        <w:rPr>
          <w:rFonts w:eastAsiaTheme="minorEastAsia"/>
          <w:lang w:val="fr-FR"/>
        </w:rPr>
        <w:t>(sphere_radius^2 - circle_radius^2);%</w:t>
      </w:r>
      <w:proofErr w:type="spellStart"/>
      <w:r w:rsidRPr="00C11817">
        <w:rPr>
          <w:rFonts w:eastAsiaTheme="minorEastAsia"/>
          <w:lang w:val="fr-FR"/>
        </w:rPr>
        <w:t>sphere_radius</w:t>
      </w:r>
      <w:proofErr w:type="spellEnd"/>
      <w:r w:rsidRPr="00C11817">
        <w:rPr>
          <w:rFonts w:eastAsiaTheme="minorEastAsia"/>
          <w:lang w:val="fr-FR"/>
        </w:rPr>
        <w:t xml:space="preserve"> * 0.5;</w:t>
      </w:r>
    </w:p>
    <w:p w14:paraId="18615E43" w14:textId="77777777" w:rsidR="00C11817" w:rsidRPr="00C11817" w:rsidRDefault="00C11817" w:rsidP="00C11817">
      <w:pPr>
        <w:rPr>
          <w:rFonts w:eastAsiaTheme="minorEastAsia"/>
          <w:lang w:val="fr-FR"/>
        </w:rPr>
      </w:pPr>
    </w:p>
    <w:p w14:paraId="6A69EAB5" w14:textId="77777777" w:rsidR="00C11817" w:rsidRPr="00C11817" w:rsidRDefault="00C11817" w:rsidP="00C11817">
      <w:pPr>
        <w:rPr>
          <w:rFonts w:eastAsiaTheme="minorEastAsia"/>
          <w:lang w:val="fr-FR"/>
        </w:rPr>
      </w:pPr>
      <w:r w:rsidRPr="00C11817">
        <w:rPr>
          <w:rFonts w:eastAsiaTheme="minorEastAsia"/>
          <w:lang w:val="fr-FR"/>
        </w:rPr>
        <w:lastRenderedPageBreak/>
        <w:t>%</w:t>
      </w:r>
      <w:proofErr w:type="spellStart"/>
      <w:r w:rsidRPr="00C11817">
        <w:rPr>
          <w:rFonts w:eastAsiaTheme="minorEastAsia"/>
          <w:lang w:val="fr-FR"/>
        </w:rPr>
        <w:t>calculations</w:t>
      </w:r>
      <w:proofErr w:type="spellEnd"/>
    </w:p>
    <w:p w14:paraId="7C5E0EB2" w14:textId="77777777" w:rsidR="00C11817" w:rsidRPr="00C11817" w:rsidRDefault="00C11817" w:rsidP="00C11817">
      <w:pPr>
        <w:rPr>
          <w:rFonts w:eastAsiaTheme="minorEastAsia"/>
          <w:lang w:val="fr-FR"/>
        </w:rPr>
      </w:pPr>
    </w:p>
    <w:p w14:paraId="3F66C6EA" w14:textId="77777777" w:rsidR="00C11817" w:rsidRPr="00C11817" w:rsidRDefault="00C11817" w:rsidP="00C11817">
      <w:pPr>
        <w:rPr>
          <w:rFonts w:eastAsiaTheme="minorEastAsia"/>
          <w:lang w:val="fr-FR"/>
        </w:rPr>
      </w:pPr>
      <w:proofErr w:type="spellStart"/>
      <w:r w:rsidRPr="00C11817">
        <w:rPr>
          <w:rFonts w:eastAsiaTheme="minorEastAsia"/>
          <w:lang w:val="fr-FR"/>
        </w:rPr>
        <w:t>circle_center</w:t>
      </w:r>
      <w:proofErr w:type="spellEnd"/>
      <w:r w:rsidRPr="00C11817">
        <w:rPr>
          <w:rFonts w:eastAsiaTheme="minorEastAsia"/>
          <w:lang w:val="fr-FR"/>
        </w:rPr>
        <w:t xml:space="preserve"> = </w:t>
      </w:r>
      <w:proofErr w:type="spellStart"/>
      <w:r w:rsidRPr="00C11817">
        <w:rPr>
          <w:rFonts w:eastAsiaTheme="minorEastAsia"/>
          <w:lang w:val="fr-FR"/>
        </w:rPr>
        <w:t>sphere_center</w:t>
      </w:r>
      <w:proofErr w:type="spellEnd"/>
      <w:r w:rsidRPr="00C11817">
        <w:rPr>
          <w:rFonts w:eastAsiaTheme="minorEastAsia"/>
          <w:lang w:val="fr-FR"/>
        </w:rPr>
        <w:t xml:space="preserve"> + </w:t>
      </w:r>
      <w:proofErr w:type="spellStart"/>
      <w:r w:rsidRPr="00C11817">
        <w:rPr>
          <w:rFonts w:eastAsiaTheme="minorEastAsia"/>
          <w:lang w:val="fr-FR"/>
        </w:rPr>
        <w:t>plane_offset</w:t>
      </w:r>
      <w:proofErr w:type="spellEnd"/>
      <w:r w:rsidRPr="00C11817">
        <w:rPr>
          <w:rFonts w:eastAsiaTheme="minorEastAsia"/>
          <w:lang w:val="fr-FR"/>
        </w:rPr>
        <w:t xml:space="preserve"> * </w:t>
      </w:r>
      <w:proofErr w:type="spellStart"/>
      <w:r w:rsidRPr="00C11817">
        <w:rPr>
          <w:rFonts w:eastAsiaTheme="minorEastAsia"/>
          <w:lang w:val="fr-FR"/>
        </w:rPr>
        <w:t>circle_normal</w:t>
      </w:r>
      <w:proofErr w:type="spellEnd"/>
      <w:r w:rsidRPr="00C11817">
        <w:rPr>
          <w:rFonts w:eastAsiaTheme="minorEastAsia"/>
          <w:lang w:val="fr-FR"/>
        </w:rPr>
        <w:t>;</w:t>
      </w:r>
    </w:p>
    <w:p w14:paraId="64E9C969" w14:textId="77777777" w:rsidR="00C11817" w:rsidRPr="00C11817" w:rsidRDefault="00C11817" w:rsidP="00C11817">
      <w:pPr>
        <w:rPr>
          <w:rFonts w:eastAsiaTheme="minorEastAsia"/>
          <w:lang w:val="fr-FR"/>
        </w:rPr>
      </w:pPr>
    </w:p>
    <w:p w14:paraId="77E0A924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>%make 2 orthogonal basis vectors (u &amp; v) for circle plane</w:t>
      </w:r>
    </w:p>
    <w:p w14:paraId="00C5CEC8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>if abs(</w:t>
      </w:r>
      <w:proofErr w:type="spellStart"/>
      <w:r w:rsidRPr="00C11817">
        <w:rPr>
          <w:rFonts w:eastAsiaTheme="minorEastAsia"/>
        </w:rPr>
        <w:t>circle_normal</w:t>
      </w:r>
      <w:proofErr w:type="spellEnd"/>
      <w:r w:rsidRPr="00C11817">
        <w:rPr>
          <w:rFonts w:eastAsiaTheme="minorEastAsia"/>
        </w:rPr>
        <w:t>(1)) &lt; 0.9</w:t>
      </w:r>
    </w:p>
    <w:p w14:paraId="3F9A7625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 xml:space="preserve">    temp = [1; 0; 0];</w:t>
      </w:r>
    </w:p>
    <w:p w14:paraId="23B338B8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>else</w:t>
      </w:r>
    </w:p>
    <w:p w14:paraId="2D93B087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 xml:space="preserve">    temp = [0; 1; 0];</w:t>
      </w:r>
    </w:p>
    <w:p w14:paraId="15E8020A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>end</w:t>
      </w:r>
    </w:p>
    <w:p w14:paraId="00A2E8B1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>u = cross(</w:t>
      </w:r>
      <w:proofErr w:type="spellStart"/>
      <w:r w:rsidRPr="00C11817">
        <w:rPr>
          <w:rFonts w:eastAsiaTheme="minorEastAsia"/>
        </w:rPr>
        <w:t>circle_normal</w:t>
      </w:r>
      <w:proofErr w:type="spellEnd"/>
      <w:r w:rsidRPr="00C11817">
        <w:rPr>
          <w:rFonts w:eastAsiaTheme="minorEastAsia"/>
        </w:rPr>
        <w:t>, temp);</w:t>
      </w:r>
    </w:p>
    <w:p w14:paraId="04C5847A" w14:textId="77777777" w:rsidR="00C11817" w:rsidRPr="00C11817" w:rsidRDefault="00C11817" w:rsidP="00C11817">
      <w:pPr>
        <w:rPr>
          <w:rFonts w:eastAsiaTheme="minorEastAsia"/>
          <w:lang w:val="es-ES"/>
        </w:rPr>
      </w:pPr>
      <w:r w:rsidRPr="00C11817">
        <w:rPr>
          <w:rFonts w:eastAsiaTheme="minorEastAsia"/>
          <w:lang w:val="es-ES"/>
        </w:rPr>
        <w:t xml:space="preserve">u = u / </w:t>
      </w:r>
      <w:proofErr w:type="spellStart"/>
      <w:r w:rsidRPr="00C11817">
        <w:rPr>
          <w:rFonts w:eastAsiaTheme="minorEastAsia"/>
          <w:lang w:val="es-ES"/>
        </w:rPr>
        <w:t>norm</w:t>
      </w:r>
      <w:proofErr w:type="spellEnd"/>
      <w:r w:rsidRPr="00C11817">
        <w:rPr>
          <w:rFonts w:eastAsiaTheme="minorEastAsia"/>
          <w:lang w:val="es-ES"/>
        </w:rPr>
        <w:t>(u);</w:t>
      </w:r>
    </w:p>
    <w:p w14:paraId="2877FC50" w14:textId="77777777" w:rsidR="00C11817" w:rsidRPr="00C11817" w:rsidRDefault="00C11817" w:rsidP="00C11817">
      <w:pPr>
        <w:rPr>
          <w:rFonts w:eastAsiaTheme="minorEastAsia"/>
          <w:lang w:val="es-ES"/>
        </w:rPr>
      </w:pPr>
      <w:r w:rsidRPr="00C11817">
        <w:rPr>
          <w:rFonts w:eastAsiaTheme="minorEastAsia"/>
          <w:lang w:val="es-ES"/>
        </w:rPr>
        <w:t xml:space="preserve">v = </w:t>
      </w:r>
      <w:proofErr w:type="spellStart"/>
      <w:r w:rsidRPr="00C11817">
        <w:rPr>
          <w:rFonts w:eastAsiaTheme="minorEastAsia"/>
          <w:lang w:val="es-ES"/>
        </w:rPr>
        <w:t>cross</w:t>
      </w:r>
      <w:proofErr w:type="spellEnd"/>
      <w:r w:rsidRPr="00C11817">
        <w:rPr>
          <w:rFonts w:eastAsiaTheme="minorEastAsia"/>
          <w:lang w:val="es-ES"/>
        </w:rPr>
        <w:t>(</w:t>
      </w:r>
      <w:proofErr w:type="spellStart"/>
      <w:r w:rsidRPr="00C11817">
        <w:rPr>
          <w:rFonts w:eastAsiaTheme="minorEastAsia"/>
          <w:lang w:val="es-ES"/>
        </w:rPr>
        <w:t>circle_normal</w:t>
      </w:r>
      <w:proofErr w:type="spellEnd"/>
      <w:r w:rsidRPr="00C11817">
        <w:rPr>
          <w:rFonts w:eastAsiaTheme="minorEastAsia"/>
          <w:lang w:val="es-ES"/>
        </w:rPr>
        <w:t xml:space="preserve">, u); </w:t>
      </w:r>
    </w:p>
    <w:p w14:paraId="1E174CAF" w14:textId="77777777" w:rsidR="00C11817" w:rsidRPr="00C11817" w:rsidRDefault="00C11817" w:rsidP="00C11817">
      <w:pPr>
        <w:rPr>
          <w:rFonts w:eastAsiaTheme="minorEastAsia"/>
          <w:lang w:val="es-ES"/>
        </w:rPr>
      </w:pPr>
    </w:p>
    <w:p w14:paraId="7EE591ED" w14:textId="77777777" w:rsidR="00C11817" w:rsidRPr="00C11817" w:rsidRDefault="00C11817" w:rsidP="00C11817">
      <w:pPr>
        <w:rPr>
          <w:rFonts w:eastAsiaTheme="minorEastAsia"/>
        </w:rPr>
      </w:pPr>
      <w:proofErr w:type="spellStart"/>
      <w:r w:rsidRPr="00C11817">
        <w:rPr>
          <w:rFonts w:eastAsiaTheme="minorEastAsia"/>
        </w:rPr>
        <w:t>num_points</w:t>
      </w:r>
      <w:proofErr w:type="spellEnd"/>
      <w:r w:rsidRPr="00C11817">
        <w:rPr>
          <w:rFonts w:eastAsiaTheme="minorEastAsia"/>
        </w:rPr>
        <w:t xml:space="preserve"> = 100;</w:t>
      </w:r>
    </w:p>
    <w:p w14:paraId="481C2A12" w14:textId="77777777" w:rsidR="00C11817" w:rsidRPr="00C11817" w:rsidRDefault="00C11817" w:rsidP="00C11817">
      <w:pPr>
        <w:rPr>
          <w:rFonts w:eastAsiaTheme="minorEastAsia"/>
        </w:rPr>
      </w:pPr>
      <w:proofErr w:type="spellStart"/>
      <w:r w:rsidRPr="00C11817">
        <w:rPr>
          <w:rFonts w:eastAsiaTheme="minorEastAsia"/>
        </w:rPr>
        <w:t>time_parameterization</w:t>
      </w:r>
      <w:proofErr w:type="spellEnd"/>
      <w:r w:rsidRPr="00C11817">
        <w:rPr>
          <w:rFonts w:eastAsiaTheme="minorEastAsia"/>
        </w:rPr>
        <w:t xml:space="preserve"> = </w:t>
      </w:r>
      <w:proofErr w:type="spellStart"/>
      <w:r w:rsidRPr="00C11817">
        <w:rPr>
          <w:rFonts w:eastAsiaTheme="minorEastAsia"/>
        </w:rPr>
        <w:t>linspace</w:t>
      </w:r>
      <w:proofErr w:type="spellEnd"/>
      <w:r w:rsidRPr="00C11817">
        <w:rPr>
          <w:rFonts w:eastAsiaTheme="minorEastAsia"/>
        </w:rPr>
        <w:t xml:space="preserve">(0, 2*pi, </w:t>
      </w:r>
      <w:proofErr w:type="spellStart"/>
      <w:r w:rsidRPr="00C11817">
        <w:rPr>
          <w:rFonts w:eastAsiaTheme="minorEastAsia"/>
        </w:rPr>
        <w:t>num_points</w:t>
      </w:r>
      <w:proofErr w:type="spellEnd"/>
      <w:r w:rsidRPr="00C11817">
        <w:rPr>
          <w:rFonts w:eastAsiaTheme="minorEastAsia"/>
        </w:rPr>
        <w:t>);</w:t>
      </w:r>
    </w:p>
    <w:p w14:paraId="7B86C53C" w14:textId="77777777" w:rsidR="00C11817" w:rsidRPr="00C11817" w:rsidRDefault="00C11817" w:rsidP="00C11817">
      <w:pPr>
        <w:rPr>
          <w:rFonts w:eastAsiaTheme="minorEastAsia"/>
        </w:rPr>
      </w:pPr>
    </w:p>
    <w:p w14:paraId="7C4980AF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>% trajectory generation</w:t>
      </w:r>
    </w:p>
    <w:p w14:paraId="2ADABD60" w14:textId="77777777" w:rsidR="00C11817" w:rsidRPr="00C11817" w:rsidRDefault="00C11817" w:rsidP="00C11817">
      <w:pPr>
        <w:rPr>
          <w:rFonts w:eastAsiaTheme="minorEastAsia"/>
          <w:lang w:val="fr-FR"/>
        </w:rPr>
      </w:pPr>
      <w:r w:rsidRPr="00C11817">
        <w:rPr>
          <w:rFonts w:eastAsiaTheme="minorEastAsia"/>
          <w:lang w:val="fr-FR"/>
        </w:rPr>
        <w:t xml:space="preserve">positions = </w:t>
      </w:r>
      <w:proofErr w:type="spellStart"/>
      <w:r w:rsidRPr="00C11817">
        <w:rPr>
          <w:rFonts w:eastAsiaTheme="minorEastAsia"/>
          <w:lang w:val="fr-FR"/>
        </w:rPr>
        <w:t>zeros</w:t>
      </w:r>
      <w:proofErr w:type="spellEnd"/>
      <w:r w:rsidRPr="00C11817">
        <w:rPr>
          <w:rFonts w:eastAsiaTheme="minorEastAsia"/>
          <w:lang w:val="fr-FR"/>
        </w:rPr>
        <w:t xml:space="preserve">(3, </w:t>
      </w:r>
      <w:proofErr w:type="spellStart"/>
      <w:r w:rsidRPr="00C11817">
        <w:rPr>
          <w:rFonts w:eastAsiaTheme="minorEastAsia"/>
          <w:lang w:val="fr-FR"/>
        </w:rPr>
        <w:t>num_points</w:t>
      </w:r>
      <w:proofErr w:type="spellEnd"/>
      <w:r w:rsidRPr="00C11817">
        <w:rPr>
          <w:rFonts w:eastAsiaTheme="minorEastAsia"/>
          <w:lang w:val="fr-FR"/>
        </w:rPr>
        <w:t>);</w:t>
      </w:r>
    </w:p>
    <w:p w14:paraId="249FD2D6" w14:textId="77777777" w:rsidR="00C11817" w:rsidRPr="00C11817" w:rsidRDefault="00C11817" w:rsidP="00C11817">
      <w:pPr>
        <w:rPr>
          <w:rFonts w:eastAsiaTheme="minorEastAsia"/>
          <w:lang w:val="fr-FR"/>
        </w:rPr>
      </w:pPr>
      <w:r w:rsidRPr="00C11817">
        <w:rPr>
          <w:rFonts w:eastAsiaTheme="minorEastAsia"/>
          <w:lang w:val="fr-FR"/>
        </w:rPr>
        <w:t xml:space="preserve">orientations = </w:t>
      </w:r>
      <w:proofErr w:type="spellStart"/>
      <w:r w:rsidRPr="00C11817">
        <w:rPr>
          <w:rFonts w:eastAsiaTheme="minorEastAsia"/>
          <w:lang w:val="fr-FR"/>
        </w:rPr>
        <w:t>zeros</w:t>
      </w:r>
      <w:proofErr w:type="spellEnd"/>
      <w:r w:rsidRPr="00C11817">
        <w:rPr>
          <w:rFonts w:eastAsiaTheme="minorEastAsia"/>
          <w:lang w:val="fr-FR"/>
        </w:rPr>
        <w:t xml:space="preserve">(3, 3, </w:t>
      </w:r>
      <w:proofErr w:type="spellStart"/>
      <w:r w:rsidRPr="00C11817">
        <w:rPr>
          <w:rFonts w:eastAsiaTheme="minorEastAsia"/>
          <w:lang w:val="fr-FR"/>
        </w:rPr>
        <w:t>num_points</w:t>
      </w:r>
      <w:proofErr w:type="spellEnd"/>
      <w:r w:rsidRPr="00C11817">
        <w:rPr>
          <w:rFonts w:eastAsiaTheme="minorEastAsia"/>
          <w:lang w:val="fr-FR"/>
        </w:rPr>
        <w:t>);</w:t>
      </w:r>
    </w:p>
    <w:p w14:paraId="22680FBF" w14:textId="77777777" w:rsidR="00C11817" w:rsidRPr="00C11817" w:rsidRDefault="00C11817" w:rsidP="00C11817">
      <w:pPr>
        <w:rPr>
          <w:rFonts w:eastAsiaTheme="minorEastAsia"/>
          <w:lang w:val="fr-FR"/>
        </w:rPr>
      </w:pPr>
    </w:p>
    <w:p w14:paraId="0D30C81D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>for i = 1:num_points</w:t>
      </w:r>
    </w:p>
    <w:p w14:paraId="2379BD14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 xml:space="preserve">    %calculate position on circle</w:t>
      </w:r>
    </w:p>
    <w:p w14:paraId="1057791E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 xml:space="preserve">    positions(:, </w:t>
      </w:r>
      <w:proofErr w:type="spellStart"/>
      <w:r w:rsidRPr="00C11817">
        <w:rPr>
          <w:rFonts w:eastAsiaTheme="minorEastAsia"/>
        </w:rPr>
        <w:t>i</w:t>
      </w:r>
      <w:proofErr w:type="spellEnd"/>
      <w:r w:rsidRPr="00C11817">
        <w:rPr>
          <w:rFonts w:eastAsiaTheme="minorEastAsia"/>
        </w:rPr>
        <w:t xml:space="preserve">) = </w:t>
      </w:r>
      <w:proofErr w:type="spellStart"/>
      <w:r w:rsidRPr="00C11817">
        <w:rPr>
          <w:rFonts w:eastAsiaTheme="minorEastAsia"/>
        </w:rPr>
        <w:t>circle_center</w:t>
      </w:r>
      <w:proofErr w:type="spellEnd"/>
      <w:r w:rsidRPr="00C11817">
        <w:rPr>
          <w:rFonts w:eastAsiaTheme="minorEastAsia"/>
        </w:rPr>
        <w:t xml:space="preserve"> + </w:t>
      </w:r>
      <w:proofErr w:type="spellStart"/>
      <w:r w:rsidRPr="00C11817">
        <w:rPr>
          <w:rFonts w:eastAsiaTheme="minorEastAsia"/>
        </w:rPr>
        <w:t>circle_radius</w:t>
      </w:r>
      <w:proofErr w:type="spellEnd"/>
      <w:r w:rsidRPr="00C11817">
        <w:rPr>
          <w:rFonts w:eastAsiaTheme="minorEastAsia"/>
        </w:rPr>
        <w:t xml:space="preserve"> * cos(</w:t>
      </w:r>
      <w:proofErr w:type="spellStart"/>
      <w:r w:rsidRPr="00C11817">
        <w:rPr>
          <w:rFonts w:eastAsiaTheme="minorEastAsia"/>
        </w:rPr>
        <w:t>time_parameterization</w:t>
      </w:r>
      <w:proofErr w:type="spellEnd"/>
      <w:r w:rsidRPr="00C11817">
        <w:rPr>
          <w:rFonts w:eastAsiaTheme="minorEastAsia"/>
        </w:rPr>
        <w:t>(</w:t>
      </w:r>
      <w:proofErr w:type="spellStart"/>
      <w:r w:rsidRPr="00C11817">
        <w:rPr>
          <w:rFonts w:eastAsiaTheme="minorEastAsia"/>
        </w:rPr>
        <w:t>i</w:t>
      </w:r>
      <w:proofErr w:type="spellEnd"/>
      <w:r w:rsidRPr="00C11817">
        <w:rPr>
          <w:rFonts w:eastAsiaTheme="minorEastAsia"/>
        </w:rPr>
        <w:t xml:space="preserve">)) * u + </w:t>
      </w:r>
      <w:proofErr w:type="spellStart"/>
      <w:r w:rsidRPr="00C11817">
        <w:rPr>
          <w:rFonts w:eastAsiaTheme="minorEastAsia"/>
        </w:rPr>
        <w:t>circle_radius</w:t>
      </w:r>
      <w:proofErr w:type="spellEnd"/>
      <w:r w:rsidRPr="00C11817">
        <w:rPr>
          <w:rFonts w:eastAsiaTheme="minorEastAsia"/>
        </w:rPr>
        <w:t xml:space="preserve"> * sin(</w:t>
      </w:r>
      <w:proofErr w:type="spellStart"/>
      <w:r w:rsidRPr="00C11817">
        <w:rPr>
          <w:rFonts w:eastAsiaTheme="minorEastAsia"/>
        </w:rPr>
        <w:t>time_parameterization</w:t>
      </w:r>
      <w:proofErr w:type="spellEnd"/>
      <w:r w:rsidRPr="00C11817">
        <w:rPr>
          <w:rFonts w:eastAsiaTheme="minorEastAsia"/>
        </w:rPr>
        <w:t>(</w:t>
      </w:r>
      <w:proofErr w:type="spellStart"/>
      <w:r w:rsidRPr="00C11817">
        <w:rPr>
          <w:rFonts w:eastAsiaTheme="minorEastAsia"/>
        </w:rPr>
        <w:t>i</w:t>
      </w:r>
      <w:proofErr w:type="spellEnd"/>
      <w:r w:rsidRPr="00C11817">
        <w:rPr>
          <w:rFonts w:eastAsiaTheme="minorEastAsia"/>
        </w:rPr>
        <w:t>)) * v;</w:t>
      </w:r>
    </w:p>
    <w:p w14:paraId="06CE2701" w14:textId="77777777" w:rsidR="00C11817" w:rsidRPr="00C11817" w:rsidRDefault="00C11817" w:rsidP="00C11817">
      <w:pPr>
        <w:rPr>
          <w:rFonts w:eastAsiaTheme="minorEastAsia"/>
        </w:rPr>
      </w:pPr>
    </w:p>
    <w:p w14:paraId="2DBB0032" w14:textId="77777777" w:rsidR="00C11817" w:rsidRPr="00C11817" w:rsidRDefault="00C11817" w:rsidP="00C11817">
      <w:pPr>
        <w:rPr>
          <w:rFonts w:eastAsiaTheme="minorEastAsia"/>
          <w:lang w:val="es-ES"/>
        </w:rPr>
      </w:pPr>
      <w:r w:rsidRPr="00C11817">
        <w:rPr>
          <w:rFonts w:eastAsiaTheme="minorEastAsia"/>
        </w:rPr>
        <w:lastRenderedPageBreak/>
        <w:t xml:space="preserve">    </w:t>
      </w:r>
      <w:r w:rsidRPr="00C11817">
        <w:rPr>
          <w:rFonts w:eastAsiaTheme="minorEastAsia"/>
          <w:lang w:val="es-ES"/>
        </w:rPr>
        <w:t>%</w:t>
      </w:r>
      <w:proofErr w:type="spellStart"/>
      <w:r w:rsidRPr="00C11817">
        <w:rPr>
          <w:rFonts w:eastAsiaTheme="minorEastAsia"/>
          <w:lang w:val="es-ES"/>
        </w:rPr>
        <w:t>calculate</w:t>
      </w:r>
      <w:proofErr w:type="spellEnd"/>
      <w:r w:rsidRPr="00C11817">
        <w:rPr>
          <w:rFonts w:eastAsiaTheme="minorEastAsia"/>
          <w:lang w:val="es-ES"/>
        </w:rPr>
        <w:t xml:space="preserve"> normal vector</w:t>
      </w:r>
    </w:p>
    <w:p w14:paraId="7A0345CB" w14:textId="77777777" w:rsidR="00C11817" w:rsidRPr="00C11817" w:rsidRDefault="00C11817" w:rsidP="00C11817">
      <w:pPr>
        <w:rPr>
          <w:rFonts w:eastAsiaTheme="minorEastAsia"/>
          <w:lang w:val="es-ES"/>
        </w:rPr>
      </w:pPr>
      <w:r w:rsidRPr="00C11817">
        <w:rPr>
          <w:rFonts w:eastAsiaTheme="minorEastAsia"/>
          <w:lang w:val="es-ES"/>
        </w:rPr>
        <w:t xml:space="preserve">    </w:t>
      </w:r>
      <w:proofErr w:type="spellStart"/>
      <w:r w:rsidRPr="00C11817">
        <w:rPr>
          <w:rFonts w:eastAsiaTheme="minorEastAsia"/>
          <w:lang w:val="es-ES"/>
        </w:rPr>
        <w:t>normal_vector</w:t>
      </w:r>
      <w:proofErr w:type="spellEnd"/>
      <w:r w:rsidRPr="00C11817">
        <w:rPr>
          <w:rFonts w:eastAsiaTheme="minorEastAsia"/>
          <w:lang w:val="es-ES"/>
        </w:rPr>
        <w:t xml:space="preserve"> = positions(:,i ) - </w:t>
      </w:r>
      <w:proofErr w:type="spellStart"/>
      <w:r w:rsidRPr="00C11817">
        <w:rPr>
          <w:rFonts w:eastAsiaTheme="minorEastAsia"/>
          <w:lang w:val="es-ES"/>
        </w:rPr>
        <w:t>sphere_center</w:t>
      </w:r>
      <w:proofErr w:type="spellEnd"/>
      <w:r w:rsidRPr="00C11817">
        <w:rPr>
          <w:rFonts w:eastAsiaTheme="minorEastAsia"/>
          <w:lang w:val="es-ES"/>
        </w:rPr>
        <w:t>;</w:t>
      </w:r>
    </w:p>
    <w:p w14:paraId="6A996F76" w14:textId="77777777" w:rsidR="00C11817" w:rsidRPr="00C11817" w:rsidRDefault="00C11817" w:rsidP="00C11817">
      <w:pPr>
        <w:rPr>
          <w:rFonts w:eastAsiaTheme="minorEastAsia"/>
          <w:lang w:val="es-ES"/>
        </w:rPr>
      </w:pPr>
      <w:r w:rsidRPr="00C11817">
        <w:rPr>
          <w:rFonts w:eastAsiaTheme="minorEastAsia"/>
          <w:lang w:val="es-ES"/>
        </w:rPr>
        <w:t xml:space="preserve">    </w:t>
      </w:r>
      <w:proofErr w:type="spellStart"/>
      <w:r w:rsidRPr="00C11817">
        <w:rPr>
          <w:rFonts w:eastAsiaTheme="minorEastAsia"/>
          <w:lang w:val="es-ES"/>
        </w:rPr>
        <w:t>normal_vector</w:t>
      </w:r>
      <w:proofErr w:type="spellEnd"/>
      <w:r w:rsidRPr="00C11817">
        <w:rPr>
          <w:rFonts w:eastAsiaTheme="minorEastAsia"/>
          <w:lang w:val="es-ES"/>
        </w:rPr>
        <w:t xml:space="preserve"> = </w:t>
      </w:r>
      <w:proofErr w:type="spellStart"/>
      <w:r w:rsidRPr="00C11817">
        <w:rPr>
          <w:rFonts w:eastAsiaTheme="minorEastAsia"/>
          <w:lang w:val="es-ES"/>
        </w:rPr>
        <w:t>normal_vector</w:t>
      </w:r>
      <w:proofErr w:type="spellEnd"/>
      <w:r w:rsidRPr="00C11817">
        <w:rPr>
          <w:rFonts w:eastAsiaTheme="minorEastAsia"/>
          <w:lang w:val="es-ES"/>
        </w:rPr>
        <w:t xml:space="preserve"> / </w:t>
      </w:r>
      <w:proofErr w:type="spellStart"/>
      <w:r w:rsidRPr="00C11817">
        <w:rPr>
          <w:rFonts w:eastAsiaTheme="minorEastAsia"/>
          <w:lang w:val="es-ES"/>
        </w:rPr>
        <w:t>norm</w:t>
      </w:r>
      <w:proofErr w:type="spellEnd"/>
      <w:r w:rsidRPr="00C11817">
        <w:rPr>
          <w:rFonts w:eastAsiaTheme="minorEastAsia"/>
          <w:lang w:val="es-ES"/>
        </w:rPr>
        <w:t>(</w:t>
      </w:r>
      <w:proofErr w:type="spellStart"/>
      <w:r w:rsidRPr="00C11817">
        <w:rPr>
          <w:rFonts w:eastAsiaTheme="minorEastAsia"/>
          <w:lang w:val="es-ES"/>
        </w:rPr>
        <w:t>normal_vector</w:t>
      </w:r>
      <w:proofErr w:type="spellEnd"/>
      <w:r w:rsidRPr="00C11817">
        <w:rPr>
          <w:rFonts w:eastAsiaTheme="minorEastAsia"/>
          <w:lang w:val="es-ES"/>
        </w:rPr>
        <w:t>);</w:t>
      </w:r>
    </w:p>
    <w:p w14:paraId="1B55DF4E" w14:textId="77777777" w:rsidR="00C11817" w:rsidRPr="00C11817" w:rsidRDefault="00C11817" w:rsidP="00C11817">
      <w:pPr>
        <w:rPr>
          <w:rFonts w:eastAsiaTheme="minorEastAsia"/>
          <w:lang w:val="es-ES"/>
        </w:rPr>
      </w:pPr>
    </w:p>
    <w:p w14:paraId="48647A38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  <w:lang w:val="es-ES"/>
        </w:rPr>
        <w:t xml:space="preserve">    </w:t>
      </w:r>
      <w:r w:rsidRPr="00C11817">
        <w:rPr>
          <w:rFonts w:eastAsiaTheme="minorEastAsia"/>
        </w:rPr>
        <w:t>%z-axis pointing to sphere center</w:t>
      </w:r>
    </w:p>
    <w:p w14:paraId="51B189BD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 xml:space="preserve">    </w:t>
      </w:r>
      <w:proofErr w:type="spellStart"/>
      <w:r w:rsidRPr="00C11817">
        <w:rPr>
          <w:rFonts w:eastAsiaTheme="minorEastAsia"/>
        </w:rPr>
        <w:t>z_axis</w:t>
      </w:r>
      <w:proofErr w:type="spellEnd"/>
      <w:r w:rsidRPr="00C11817">
        <w:rPr>
          <w:rFonts w:eastAsiaTheme="minorEastAsia"/>
        </w:rPr>
        <w:t xml:space="preserve"> = -</w:t>
      </w:r>
      <w:proofErr w:type="spellStart"/>
      <w:r w:rsidRPr="00C11817">
        <w:rPr>
          <w:rFonts w:eastAsiaTheme="minorEastAsia"/>
        </w:rPr>
        <w:t>normal_vector</w:t>
      </w:r>
      <w:proofErr w:type="spellEnd"/>
      <w:r w:rsidRPr="00C11817">
        <w:rPr>
          <w:rFonts w:eastAsiaTheme="minorEastAsia"/>
        </w:rPr>
        <w:t>;</w:t>
      </w:r>
    </w:p>
    <w:p w14:paraId="22FDF7DF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 xml:space="preserve">    </w:t>
      </w:r>
    </w:p>
    <w:p w14:paraId="041AE22F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 xml:space="preserve">    %x-axis perpendicular to normal and circle normal</w:t>
      </w:r>
    </w:p>
    <w:p w14:paraId="1663D315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 xml:space="preserve">    </w:t>
      </w:r>
      <w:proofErr w:type="spellStart"/>
      <w:r w:rsidRPr="00C11817">
        <w:rPr>
          <w:rFonts w:eastAsiaTheme="minorEastAsia"/>
        </w:rPr>
        <w:t>x_axis</w:t>
      </w:r>
      <w:proofErr w:type="spellEnd"/>
      <w:r w:rsidRPr="00C11817">
        <w:rPr>
          <w:rFonts w:eastAsiaTheme="minorEastAsia"/>
        </w:rPr>
        <w:t xml:space="preserve"> = cross(</w:t>
      </w:r>
      <w:proofErr w:type="spellStart"/>
      <w:r w:rsidRPr="00C11817">
        <w:rPr>
          <w:rFonts w:eastAsiaTheme="minorEastAsia"/>
        </w:rPr>
        <w:t>circle_normal</w:t>
      </w:r>
      <w:proofErr w:type="spellEnd"/>
      <w:r w:rsidRPr="00C11817">
        <w:rPr>
          <w:rFonts w:eastAsiaTheme="minorEastAsia"/>
        </w:rPr>
        <w:t xml:space="preserve">, </w:t>
      </w:r>
      <w:proofErr w:type="spellStart"/>
      <w:r w:rsidRPr="00C11817">
        <w:rPr>
          <w:rFonts w:eastAsiaTheme="minorEastAsia"/>
        </w:rPr>
        <w:t>z_axis</w:t>
      </w:r>
      <w:proofErr w:type="spellEnd"/>
      <w:r w:rsidRPr="00C11817">
        <w:rPr>
          <w:rFonts w:eastAsiaTheme="minorEastAsia"/>
        </w:rPr>
        <w:t>);</w:t>
      </w:r>
    </w:p>
    <w:p w14:paraId="0EA59457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 xml:space="preserve">    if norm(</w:t>
      </w:r>
      <w:proofErr w:type="spellStart"/>
      <w:r w:rsidRPr="00C11817">
        <w:rPr>
          <w:rFonts w:eastAsiaTheme="minorEastAsia"/>
        </w:rPr>
        <w:t>x_axis</w:t>
      </w:r>
      <w:proofErr w:type="spellEnd"/>
      <w:r w:rsidRPr="00C11817">
        <w:rPr>
          <w:rFonts w:eastAsiaTheme="minorEastAsia"/>
        </w:rPr>
        <w:t>) &lt; 1e-6</w:t>
      </w:r>
    </w:p>
    <w:p w14:paraId="01387A91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 xml:space="preserve">        </w:t>
      </w:r>
      <w:proofErr w:type="spellStart"/>
      <w:r w:rsidRPr="00C11817">
        <w:rPr>
          <w:rFonts w:eastAsiaTheme="minorEastAsia"/>
        </w:rPr>
        <w:t>x_axis</w:t>
      </w:r>
      <w:proofErr w:type="spellEnd"/>
      <w:r w:rsidRPr="00C11817">
        <w:rPr>
          <w:rFonts w:eastAsiaTheme="minorEastAsia"/>
        </w:rPr>
        <w:t xml:space="preserve"> = cross([1; 0; 0], </w:t>
      </w:r>
      <w:proofErr w:type="spellStart"/>
      <w:r w:rsidRPr="00C11817">
        <w:rPr>
          <w:rFonts w:eastAsiaTheme="minorEastAsia"/>
        </w:rPr>
        <w:t>z_axis</w:t>
      </w:r>
      <w:proofErr w:type="spellEnd"/>
      <w:r w:rsidRPr="00C11817">
        <w:rPr>
          <w:rFonts w:eastAsiaTheme="minorEastAsia"/>
        </w:rPr>
        <w:t>);</w:t>
      </w:r>
    </w:p>
    <w:p w14:paraId="6EC2BF8D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 xml:space="preserve">        if norm(</w:t>
      </w:r>
      <w:proofErr w:type="spellStart"/>
      <w:r w:rsidRPr="00C11817">
        <w:rPr>
          <w:rFonts w:eastAsiaTheme="minorEastAsia"/>
        </w:rPr>
        <w:t>x_axis</w:t>
      </w:r>
      <w:proofErr w:type="spellEnd"/>
      <w:r w:rsidRPr="00C11817">
        <w:rPr>
          <w:rFonts w:eastAsiaTheme="minorEastAsia"/>
        </w:rPr>
        <w:t>) &lt; 1e-6</w:t>
      </w:r>
    </w:p>
    <w:p w14:paraId="403B6AE0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 xml:space="preserve">            </w:t>
      </w:r>
      <w:proofErr w:type="spellStart"/>
      <w:r w:rsidRPr="00C11817">
        <w:rPr>
          <w:rFonts w:eastAsiaTheme="minorEastAsia"/>
        </w:rPr>
        <w:t>x_axis</w:t>
      </w:r>
      <w:proofErr w:type="spellEnd"/>
      <w:r w:rsidRPr="00C11817">
        <w:rPr>
          <w:rFonts w:eastAsiaTheme="minorEastAsia"/>
        </w:rPr>
        <w:t xml:space="preserve"> = cross([0; 1; 0], </w:t>
      </w:r>
      <w:proofErr w:type="spellStart"/>
      <w:r w:rsidRPr="00C11817">
        <w:rPr>
          <w:rFonts w:eastAsiaTheme="minorEastAsia"/>
        </w:rPr>
        <w:t>z_axis</w:t>
      </w:r>
      <w:proofErr w:type="spellEnd"/>
      <w:r w:rsidRPr="00C11817">
        <w:rPr>
          <w:rFonts w:eastAsiaTheme="minorEastAsia"/>
        </w:rPr>
        <w:t>);</w:t>
      </w:r>
    </w:p>
    <w:p w14:paraId="427FF2E9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 xml:space="preserve">        end</w:t>
      </w:r>
    </w:p>
    <w:p w14:paraId="41969ED3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 xml:space="preserve">    end</w:t>
      </w:r>
    </w:p>
    <w:p w14:paraId="4A57D7BF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 xml:space="preserve">    </w:t>
      </w:r>
      <w:proofErr w:type="spellStart"/>
      <w:r w:rsidRPr="00C11817">
        <w:rPr>
          <w:rFonts w:eastAsiaTheme="minorEastAsia"/>
        </w:rPr>
        <w:t>x_axis</w:t>
      </w:r>
      <w:proofErr w:type="spellEnd"/>
      <w:r w:rsidRPr="00C11817">
        <w:rPr>
          <w:rFonts w:eastAsiaTheme="minorEastAsia"/>
        </w:rPr>
        <w:t xml:space="preserve"> = </w:t>
      </w:r>
      <w:proofErr w:type="spellStart"/>
      <w:r w:rsidRPr="00C11817">
        <w:rPr>
          <w:rFonts w:eastAsiaTheme="minorEastAsia"/>
        </w:rPr>
        <w:t>x_axis</w:t>
      </w:r>
      <w:proofErr w:type="spellEnd"/>
      <w:r w:rsidRPr="00C11817">
        <w:rPr>
          <w:rFonts w:eastAsiaTheme="minorEastAsia"/>
        </w:rPr>
        <w:t xml:space="preserve"> / norm(</w:t>
      </w:r>
      <w:proofErr w:type="spellStart"/>
      <w:r w:rsidRPr="00C11817">
        <w:rPr>
          <w:rFonts w:eastAsiaTheme="minorEastAsia"/>
        </w:rPr>
        <w:t>x_axis</w:t>
      </w:r>
      <w:proofErr w:type="spellEnd"/>
      <w:r w:rsidRPr="00C11817">
        <w:rPr>
          <w:rFonts w:eastAsiaTheme="minorEastAsia"/>
        </w:rPr>
        <w:t>);</w:t>
      </w:r>
    </w:p>
    <w:p w14:paraId="26FCA516" w14:textId="77777777" w:rsidR="00C11817" w:rsidRPr="00C11817" w:rsidRDefault="00C11817" w:rsidP="00C11817">
      <w:pPr>
        <w:rPr>
          <w:rFonts w:eastAsiaTheme="minorEastAsia"/>
        </w:rPr>
      </w:pPr>
    </w:p>
    <w:p w14:paraId="455609A5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 xml:space="preserve">    %y-axis complete right handed coordinate system</w:t>
      </w:r>
    </w:p>
    <w:p w14:paraId="10BCD1D1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 xml:space="preserve">    </w:t>
      </w:r>
      <w:proofErr w:type="spellStart"/>
      <w:r w:rsidRPr="00C11817">
        <w:rPr>
          <w:rFonts w:eastAsiaTheme="minorEastAsia"/>
        </w:rPr>
        <w:t>y_axis</w:t>
      </w:r>
      <w:proofErr w:type="spellEnd"/>
      <w:r w:rsidRPr="00C11817">
        <w:rPr>
          <w:rFonts w:eastAsiaTheme="minorEastAsia"/>
        </w:rPr>
        <w:t xml:space="preserve"> = cross(</w:t>
      </w:r>
      <w:proofErr w:type="spellStart"/>
      <w:r w:rsidRPr="00C11817">
        <w:rPr>
          <w:rFonts w:eastAsiaTheme="minorEastAsia"/>
        </w:rPr>
        <w:t>z_axis</w:t>
      </w:r>
      <w:proofErr w:type="spellEnd"/>
      <w:r w:rsidRPr="00C11817">
        <w:rPr>
          <w:rFonts w:eastAsiaTheme="minorEastAsia"/>
        </w:rPr>
        <w:t xml:space="preserve">, </w:t>
      </w:r>
      <w:proofErr w:type="spellStart"/>
      <w:r w:rsidRPr="00C11817">
        <w:rPr>
          <w:rFonts w:eastAsiaTheme="minorEastAsia"/>
        </w:rPr>
        <w:t>x_axis</w:t>
      </w:r>
      <w:proofErr w:type="spellEnd"/>
      <w:r w:rsidRPr="00C11817">
        <w:rPr>
          <w:rFonts w:eastAsiaTheme="minorEastAsia"/>
        </w:rPr>
        <w:t>);</w:t>
      </w:r>
    </w:p>
    <w:p w14:paraId="36C9EE5B" w14:textId="77777777" w:rsidR="00C11817" w:rsidRPr="00C11817" w:rsidRDefault="00C11817" w:rsidP="00C11817">
      <w:pPr>
        <w:rPr>
          <w:rFonts w:eastAsiaTheme="minorEastAsia"/>
        </w:rPr>
      </w:pPr>
    </w:p>
    <w:p w14:paraId="7BC9F212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 xml:space="preserve">    %store orientation matrix</w:t>
      </w:r>
    </w:p>
    <w:p w14:paraId="0D5894A7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 xml:space="preserve">    orientations(:, :, </w:t>
      </w:r>
      <w:proofErr w:type="spellStart"/>
      <w:r w:rsidRPr="00C11817">
        <w:rPr>
          <w:rFonts w:eastAsiaTheme="minorEastAsia"/>
        </w:rPr>
        <w:t>i</w:t>
      </w:r>
      <w:proofErr w:type="spellEnd"/>
      <w:r w:rsidRPr="00C11817">
        <w:rPr>
          <w:rFonts w:eastAsiaTheme="minorEastAsia"/>
        </w:rPr>
        <w:t>) = [</w:t>
      </w:r>
      <w:proofErr w:type="spellStart"/>
      <w:r w:rsidRPr="00C11817">
        <w:rPr>
          <w:rFonts w:eastAsiaTheme="minorEastAsia"/>
        </w:rPr>
        <w:t>x_axis</w:t>
      </w:r>
      <w:proofErr w:type="spellEnd"/>
      <w:r w:rsidRPr="00C11817">
        <w:rPr>
          <w:rFonts w:eastAsiaTheme="minorEastAsia"/>
        </w:rPr>
        <w:t xml:space="preserve">, </w:t>
      </w:r>
      <w:proofErr w:type="spellStart"/>
      <w:r w:rsidRPr="00C11817">
        <w:rPr>
          <w:rFonts w:eastAsiaTheme="minorEastAsia"/>
        </w:rPr>
        <w:t>y_axis</w:t>
      </w:r>
      <w:proofErr w:type="spellEnd"/>
      <w:r w:rsidRPr="00C11817">
        <w:rPr>
          <w:rFonts w:eastAsiaTheme="minorEastAsia"/>
        </w:rPr>
        <w:t xml:space="preserve">, </w:t>
      </w:r>
      <w:proofErr w:type="spellStart"/>
      <w:r w:rsidRPr="00C11817">
        <w:rPr>
          <w:rFonts w:eastAsiaTheme="minorEastAsia"/>
        </w:rPr>
        <w:t>z_axis</w:t>
      </w:r>
      <w:proofErr w:type="spellEnd"/>
      <w:r w:rsidRPr="00C11817">
        <w:rPr>
          <w:rFonts w:eastAsiaTheme="minorEastAsia"/>
        </w:rPr>
        <w:t>];</w:t>
      </w:r>
    </w:p>
    <w:p w14:paraId="1A4B84BD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>end</w:t>
      </w:r>
    </w:p>
    <w:p w14:paraId="5E3017BB" w14:textId="77777777" w:rsidR="00C11817" w:rsidRPr="00C11817" w:rsidRDefault="00C11817" w:rsidP="00C11817">
      <w:pPr>
        <w:rPr>
          <w:rFonts w:eastAsiaTheme="minorEastAsia"/>
        </w:rPr>
      </w:pPr>
    </w:p>
    <w:p w14:paraId="760B4F4D" w14:textId="77777777" w:rsidR="00C11817" w:rsidRPr="00C11817" w:rsidRDefault="00C11817" w:rsidP="00C11817">
      <w:pPr>
        <w:rPr>
          <w:rFonts w:eastAsiaTheme="minorEastAsia"/>
        </w:rPr>
      </w:pPr>
      <w:proofErr w:type="spellStart"/>
      <w:r w:rsidRPr="00C11817">
        <w:rPr>
          <w:rFonts w:eastAsiaTheme="minorEastAsia"/>
        </w:rPr>
        <w:t>fprintf</w:t>
      </w:r>
      <w:proofErr w:type="spellEnd"/>
      <w:r w:rsidRPr="00C11817">
        <w:rPr>
          <w:rFonts w:eastAsiaTheme="minorEastAsia"/>
        </w:rPr>
        <w:t>('======================================\n');</w:t>
      </w:r>
    </w:p>
    <w:p w14:paraId="2AEE2C2B" w14:textId="77777777" w:rsidR="00C11817" w:rsidRPr="00C11817" w:rsidRDefault="00C11817" w:rsidP="00C11817">
      <w:pPr>
        <w:rPr>
          <w:rFonts w:eastAsiaTheme="minorEastAsia"/>
        </w:rPr>
      </w:pPr>
      <w:proofErr w:type="spellStart"/>
      <w:r w:rsidRPr="00C11817">
        <w:rPr>
          <w:rFonts w:eastAsiaTheme="minorEastAsia"/>
        </w:rPr>
        <w:t>fprintf</w:t>
      </w:r>
      <w:proofErr w:type="spellEnd"/>
      <w:r w:rsidRPr="00C11817">
        <w:rPr>
          <w:rFonts w:eastAsiaTheme="minorEastAsia"/>
        </w:rPr>
        <w:t xml:space="preserve">('Sphere Center: [%.3f, %.3f, %.3f] m\n', </w:t>
      </w:r>
      <w:proofErr w:type="spellStart"/>
      <w:r w:rsidRPr="00C11817">
        <w:rPr>
          <w:rFonts w:eastAsiaTheme="minorEastAsia"/>
        </w:rPr>
        <w:t>sphere_center</w:t>
      </w:r>
      <w:proofErr w:type="spellEnd"/>
      <w:r w:rsidRPr="00C11817">
        <w:rPr>
          <w:rFonts w:eastAsiaTheme="minorEastAsia"/>
        </w:rPr>
        <w:t>);</w:t>
      </w:r>
    </w:p>
    <w:p w14:paraId="0E213661" w14:textId="77777777" w:rsidR="00C11817" w:rsidRPr="00C11817" w:rsidRDefault="00C11817" w:rsidP="00C11817">
      <w:pPr>
        <w:rPr>
          <w:rFonts w:eastAsiaTheme="minorEastAsia"/>
        </w:rPr>
      </w:pPr>
      <w:proofErr w:type="spellStart"/>
      <w:r w:rsidRPr="00C11817">
        <w:rPr>
          <w:rFonts w:eastAsiaTheme="minorEastAsia"/>
        </w:rPr>
        <w:lastRenderedPageBreak/>
        <w:t>fprintf</w:t>
      </w:r>
      <w:proofErr w:type="spellEnd"/>
      <w:r w:rsidRPr="00C11817">
        <w:rPr>
          <w:rFonts w:eastAsiaTheme="minorEastAsia"/>
        </w:rPr>
        <w:t xml:space="preserve">('Sphere Radius: %.3f m\n', </w:t>
      </w:r>
      <w:proofErr w:type="spellStart"/>
      <w:r w:rsidRPr="00C11817">
        <w:rPr>
          <w:rFonts w:eastAsiaTheme="minorEastAsia"/>
        </w:rPr>
        <w:t>sphere_radius</w:t>
      </w:r>
      <w:proofErr w:type="spellEnd"/>
      <w:r w:rsidRPr="00C11817">
        <w:rPr>
          <w:rFonts w:eastAsiaTheme="minorEastAsia"/>
        </w:rPr>
        <w:t>);</w:t>
      </w:r>
    </w:p>
    <w:p w14:paraId="2B2FE907" w14:textId="77777777" w:rsidR="00C11817" w:rsidRPr="00C11817" w:rsidRDefault="00C11817" w:rsidP="00C11817">
      <w:pPr>
        <w:rPr>
          <w:rFonts w:eastAsiaTheme="minorEastAsia"/>
        </w:rPr>
      </w:pPr>
      <w:proofErr w:type="spellStart"/>
      <w:r w:rsidRPr="00C11817">
        <w:rPr>
          <w:rFonts w:eastAsiaTheme="minorEastAsia"/>
        </w:rPr>
        <w:t>fprintf</w:t>
      </w:r>
      <w:proofErr w:type="spellEnd"/>
      <w:r w:rsidRPr="00C11817">
        <w:rPr>
          <w:rFonts w:eastAsiaTheme="minorEastAsia"/>
        </w:rPr>
        <w:t xml:space="preserve">('Circle Center: [%.3f, %.3f, %.3f] m\n', </w:t>
      </w:r>
      <w:proofErr w:type="spellStart"/>
      <w:r w:rsidRPr="00C11817">
        <w:rPr>
          <w:rFonts w:eastAsiaTheme="minorEastAsia"/>
        </w:rPr>
        <w:t>circle_center</w:t>
      </w:r>
      <w:proofErr w:type="spellEnd"/>
      <w:r w:rsidRPr="00C11817">
        <w:rPr>
          <w:rFonts w:eastAsiaTheme="minorEastAsia"/>
        </w:rPr>
        <w:t>);</w:t>
      </w:r>
    </w:p>
    <w:p w14:paraId="680B7773" w14:textId="77777777" w:rsidR="00C11817" w:rsidRPr="00C11817" w:rsidRDefault="00C11817" w:rsidP="00C11817">
      <w:pPr>
        <w:rPr>
          <w:rFonts w:eastAsiaTheme="minorEastAsia"/>
          <w:lang w:val="fr-FR"/>
        </w:rPr>
      </w:pPr>
      <w:proofErr w:type="spellStart"/>
      <w:r w:rsidRPr="00C11817">
        <w:rPr>
          <w:rFonts w:eastAsiaTheme="minorEastAsia"/>
          <w:lang w:val="fr-FR"/>
        </w:rPr>
        <w:t>fprintf</w:t>
      </w:r>
      <w:proofErr w:type="spellEnd"/>
      <w:r w:rsidRPr="00C11817">
        <w:rPr>
          <w:rFonts w:eastAsiaTheme="minorEastAsia"/>
          <w:lang w:val="fr-FR"/>
        </w:rPr>
        <w:t xml:space="preserve">('Circle Radius: %.3f m\n', </w:t>
      </w:r>
      <w:proofErr w:type="spellStart"/>
      <w:r w:rsidRPr="00C11817">
        <w:rPr>
          <w:rFonts w:eastAsiaTheme="minorEastAsia"/>
          <w:lang w:val="fr-FR"/>
        </w:rPr>
        <w:t>circle_radius</w:t>
      </w:r>
      <w:proofErr w:type="spellEnd"/>
      <w:r w:rsidRPr="00C11817">
        <w:rPr>
          <w:rFonts w:eastAsiaTheme="minorEastAsia"/>
          <w:lang w:val="fr-FR"/>
        </w:rPr>
        <w:t>);</w:t>
      </w:r>
    </w:p>
    <w:p w14:paraId="1AF262AD" w14:textId="77777777" w:rsidR="00C11817" w:rsidRPr="00C11817" w:rsidRDefault="00C11817" w:rsidP="00C11817">
      <w:pPr>
        <w:rPr>
          <w:rFonts w:eastAsiaTheme="minorEastAsia"/>
          <w:lang w:val="fr-FR"/>
        </w:rPr>
      </w:pPr>
      <w:proofErr w:type="spellStart"/>
      <w:r w:rsidRPr="00C11817">
        <w:rPr>
          <w:rFonts w:eastAsiaTheme="minorEastAsia"/>
          <w:lang w:val="fr-FR"/>
        </w:rPr>
        <w:t>fprintf</w:t>
      </w:r>
      <w:proofErr w:type="spellEnd"/>
      <w:r w:rsidRPr="00C11817">
        <w:rPr>
          <w:rFonts w:eastAsiaTheme="minorEastAsia"/>
          <w:lang w:val="fr-FR"/>
        </w:rPr>
        <w:t xml:space="preserve">('Circle Normal: [%.3f, %.3f, %.3f]\n', </w:t>
      </w:r>
      <w:proofErr w:type="spellStart"/>
      <w:r w:rsidRPr="00C11817">
        <w:rPr>
          <w:rFonts w:eastAsiaTheme="minorEastAsia"/>
          <w:lang w:val="fr-FR"/>
        </w:rPr>
        <w:t>circle_normal</w:t>
      </w:r>
      <w:proofErr w:type="spellEnd"/>
      <w:r w:rsidRPr="00C11817">
        <w:rPr>
          <w:rFonts w:eastAsiaTheme="minorEastAsia"/>
          <w:lang w:val="fr-FR"/>
        </w:rPr>
        <w:t>);</w:t>
      </w:r>
    </w:p>
    <w:p w14:paraId="5FC04FE7" w14:textId="77777777" w:rsidR="00C11817" w:rsidRPr="00C11817" w:rsidRDefault="00C11817" w:rsidP="00C11817">
      <w:pPr>
        <w:rPr>
          <w:rFonts w:eastAsiaTheme="minorEastAsia"/>
        </w:rPr>
      </w:pPr>
      <w:proofErr w:type="spellStart"/>
      <w:r w:rsidRPr="00C11817">
        <w:rPr>
          <w:rFonts w:eastAsiaTheme="minorEastAsia"/>
        </w:rPr>
        <w:t>fprintf</w:t>
      </w:r>
      <w:proofErr w:type="spellEnd"/>
      <w:r w:rsidRPr="00C11817">
        <w:rPr>
          <w:rFonts w:eastAsiaTheme="minorEastAsia"/>
        </w:rPr>
        <w:t xml:space="preserve">('Num Trajectory Points: %d\n', </w:t>
      </w:r>
      <w:proofErr w:type="spellStart"/>
      <w:r w:rsidRPr="00C11817">
        <w:rPr>
          <w:rFonts w:eastAsiaTheme="minorEastAsia"/>
        </w:rPr>
        <w:t>num_points</w:t>
      </w:r>
      <w:proofErr w:type="spellEnd"/>
      <w:r w:rsidRPr="00C11817">
        <w:rPr>
          <w:rFonts w:eastAsiaTheme="minorEastAsia"/>
        </w:rPr>
        <w:t>);</w:t>
      </w:r>
    </w:p>
    <w:p w14:paraId="6FC62E93" w14:textId="77777777" w:rsidR="00C11817" w:rsidRPr="00C11817" w:rsidRDefault="00C11817" w:rsidP="00C11817">
      <w:pPr>
        <w:rPr>
          <w:rFonts w:eastAsiaTheme="minorEastAsia"/>
        </w:rPr>
      </w:pPr>
      <w:proofErr w:type="spellStart"/>
      <w:r w:rsidRPr="00C11817">
        <w:rPr>
          <w:rFonts w:eastAsiaTheme="minorEastAsia"/>
        </w:rPr>
        <w:t>fprintf</w:t>
      </w:r>
      <w:proofErr w:type="spellEnd"/>
      <w:r w:rsidRPr="00C11817">
        <w:rPr>
          <w:rFonts w:eastAsiaTheme="minorEastAsia"/>
        </w:rPr>
        <w:t>('======================================\n\n');</w:t>
      </w:r>
    </w:p>
    <w:p w14:paraId="20F5BF8E" w14:textId="77777777" w:rsidR="00C11817" w:rsidRPr="00C11817" w:rsidRDefault="00C11817" w:rsidP="00C11817">
      <w:pPr>
        <w:rPr>
          <w:rFonts w:eastAsiaTheme="minorEastAsia"/>
        </w:rPr>
      </w:pPr>
    </w:p>
    <w:p w14:paraId="0EC271B2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>%% --- Inverse Kinematics ---</w:t>
      </w:r>
    </w:p>
    <w:p w14:paraId="54907B9A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>%%%%%%%%%%%%%%%%%%%%%%%%%%%%%</w:t>
      </w:r>
    </w:p>
    <w:p w14:paraId="45E296CA" w14:textId="77777777" w:rsidR="00C11817" w:rsidRPr="00C11817" w:rsidRDefault="00C11817" w:rsidP="00C11817">
      <w:pPr>
        <w:rPr>
          <w:rFonts w:eastAsiaTheme="minorEastAsia"/>
        </w:rPr>
      </w:pPr>
      <w:proofErr w:type="spellStart"/>
      <w:r w:rsidRPr="00C11817">
        <w:rPr>
          <w:rFonts w:eastAsiaTheme="minorEastAsia"/>
        </w:rPr>
        <w:t>disp</w:t>
      </w:r>
      <w:proofErr w:type="spellEnd"/>
      <w:r w:rsidRPr="00C11817">
        <w:rPr>
          <w:rFonts w:eastAsiaTheme="minorEastAsia"/>
        </w:rPr>
        <w:t>('Inverse Kinematics...');</w:t>
      </w:r>
    </w:p>
    <w:p w14:paraId="20BFA70A" w14:textId="77777777" w:rsidR="00C11817" w:rsidRPr="00C11817" w:rsidRDefault="00C11817" w:rsidP="00C11817">
      <w:pPr>
        <w:rPr>
          <w:rFonts w:eastAsiaTheme="minorEastAsia"/>
        </w:rPr>
      </w:pPr>
    </w:p>
    <w:p w14:paraId="7377F46F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>%</w:t>
      </w:r>
      <w:proofErr w:type="spellStart"/>
      <w:r w:rsidRPr="00C11817">
        <w:rPr>
          <w:rFonts w:eastAsiaTheme="minorEastAsia"/>
        </w:rPr>
        <w:t>preallocate</w:t>
      </w:r>
      <w:proofErr w:type="spellEnd"/>
      <w:r w:rsidRPr="00C11817">
        <w:rPr>
          <w:rFonts w:eastAsiaTheme="minorEastAsia"/>
        </w:rPr>
        <w:t xml:space="preserve"> joint angles </w:t>
      </w:r>
      <w:proofErr w:type="spellStart"/>
      <w:r w:rsidRPr="00C11817">
        <w:rPr>
          <w:rFonts w:eastAsiaTheme="minorEastAsia"/>
        </w:rPr>
        <w:t>arr</w:t>
      </w:r>
      <w:proofErr w:type="spellEnd"/>
    </w:p>
    <w:p w14:paraId="5BE9434E" w14:textId="77777777" w:rsidR="00C11817" w:rsidRPr="00C11817" w:rsidRDefault="00C11817" w:rsidP="00C11817">
      <w:pPr>
        <w:rPr>
          <w:rFonts w:eastAsiaTheme="minorEastAsia"/>
        </w:rPr>
      </w:pPr>
      <w:proofErr w:type="spellStart"/>
      <w:r w:rsidRPr="00C11817">
        <w:rPr>
          <w:rFonts w:eastAsiaTheme="minorEastAsia"/>
        </w:rPr>
        <w:t>q_trajectory</w:t>
      </w:r>
      <w:proofErr w:type="spellEnd"/>
      <w:r w:rsidRPr="00C11817">
        <w:rPr>
          <w:rFonts w:eastAsiaTheme="minorEastAsia"/>
        </w:rPr>
        <w:t xml:space="preserve"> = zeros(</w:t>
      </w:r>
      <w:proofErr w:type="spellStart"/>
      <w:r w:rsidRPr="00C11817">
        <w:rPr>
          <w:rFonts w:eastAsiaTheme="minorEastAsia"/>
        </w:rPr>
        <w:t>num_points</w:t>
      </w:r>
      <w:proofErr w:type="spellEnd"/>
      <w:r w:rsidRPr="00C11817">
        <w:rPr>
          <w:rFonts w:eastAsiaTheme="minorEastAsia"/>
        </w:rPr>
        <w:t>, 6);</w:t>
      </w:r>
    </w:p>
    <w:p w14:paraId="1EC7E047" w14:textId="77777777" w:rsidR="00C11817" w:rsidRPr="00C11817" w:rsidRDefault="00C11817" w:rsidP="00C11817">
      <w:pPr>
        <w:rPr>
          <w:rFonts w:eastAsiaTheme="minorEastAsia"/>
        </w:rPr>
      </w:pPr>
    </w:p>
    <w:p w14:paraId="74F3CE92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>%</w:t>
      </w:r>
      <w:proofErr w:type="spellStart"/>
      <w:r w:rsidRPr="00C11817">
        <w:rPr>
          <w:rFonts w:eastAsiaTheme="minorEastAsia"/>
        </w:rPr>
        <w:t>inital</w:t>
      </w:r>
      <w:proofErr w:type="spellEnd"/>
      <w:r w:rsidRPr="00C11817">
        <w:rPr>
          <w:rFonts w:eastAsiaTheme="minorEastAsia"/>
        </w:rPr>
        <w:t xml:space="preserve"> guess for IK</w:t>
      </w:r>
    </w:p>
    <w:p w14:paraId="48489B85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>q0 = [0, -45*deg, -45*deg, 0, -45*deg, 0];</w:t>
      </w:r>
    </w:p>
    <w:p w14:paraId="2483071F" w14:textId="77777777" w:rsidR="00C11817" w:rsidRPr="00C11817" w:rsidRDefault="00C11817" w:rsidP="00C11817">
      <w:pPr>
        <w:rPr>
          <w:rFonts w:eastAsiaTheme="minorEastAsia"/>
        </w:rPr>
      </w:pPr>
    </w:p>
    <w:p w14:paraId="51B506E1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>%solve IK for each trajectory pt</w:t>
      </w:r>
    </w:p>
    <w:p w14:paraId="28D5BEAE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 xml:space="preserve">for </w:t>
      </w:r>
      <w:proofErr w:type="spellStart"/>
      <w:r w:rsidRPr="00C11817">
        <w:rPr>
          <w:rFonts w:eastAsiaTheme="minorEastAsia"/>
        </w:rPr>
        <w:t>i</w:t>
      </w:r>
      <w:proofErr w:type="spellEnd"/>
      <w:r w:rsidRPr="00C11817">
        <w:rPr>
          <w:rFonts w:eastAsiaTheme="minorEastAsia"/>
        </w:rPr>
        <w:t xml:space="preserve"> = 1:num_points</w:t>
      </w:r>
    </w:p>
    <w:p w14:paraId="2B00E3FE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 xml:space="preserve">    %create homogeneous transformation matrix</w:t>
      </w:r>
    </w:p>
    <w:p w14:paraId="5C374563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 xml:space="preserve">    </w:t>
      </w:r>
      <w:proofErr w:type="spellStart"/>
      <w:r w:rsidRPr="00C11817">
        <w:rPr>
          <w:rFonts w:eastAsiaTheme="minorEastAsia"/>
        </w:rPr>
        <w:t>T_desired</w:t>
      </w:r>
      <w:proofErr w:type="spellEnd"/>
      <w:r w:rsidRPr="00C11817">
        <w:rPr>
          <w:rFonts w:eastAsiaTheme="minorEastAsia"/>
        </w:rPr>
        <w:t xml:space="preserve"> = [orientations(:,:,</w:t>
      </w:r>
      <w:proofErr w:type="spellStart"/>
      <w:r w:rsidRPr="00C11817">
        <w:rPr>
          <w:rFonts w:eastAsiaTheme="minorEastAsia"/>
        </w:rPr>
        <w:t>i</w:t>
      </w:r>
      <w:proofErr w:type="spellEnd"/>
      <w:r w:rsidRPr="00C11817">
        <w:rPr>
          <w:rFonts w:eastAsiaTheme="minorEastAsia"/>
        </w:rPr>
        <w:t>), positions(:,</w:t>
      </w:r>
      <w:proofErr w:type="spellStart"/>
      <w:r w:rsidRPr="00C11817">
        <w:rPr>
          <w:rFonts w:eastAsiaTheme="minorEastAsia"/>
        </w:rPr>
        <w:t>i</w:t>
      </w:r>
      <w:proofErr w:type="spellEnd"/>
      <w:r w:rsidRPr="00C11817">
        <w:rPr>
          <w:rFonts w:eastAsiaTheme="minorEastAsia"/>
        </w:rPr>
        <w:t>); 0 0 0 1];</w:t>
      </w:r>
    </w:p>
    <w:p w14:paraId="4F6DD70F" w14:textId="77777777" w:rsidR="00C11817" w:rsidRPr="00C11817" w:rsidRDefault="00C11817" w:rsidP="00C11817">
      <w:pPr>
        <w:rPr>
          <w:rFonts w:eastAsiaTheme="minorEastAsia"/>
        </w:rPr>
      </w:pPr>
    </w:p>
    <w:p w14:paraId="43E02A19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 xml:space="preserve">    %solve IK using </w:t>
      </w:r>
      <w:proofErr w:type="spellStart"/>
      <w:r w:rsidRPr="00C11817">
        <w:rPr>
          <w:rFonts w:eastAsiaTheme="minorEastAsia"/>
        </w:rPr>
        <w:t>ikine</w:t>
      </w:r>
      <w:proofErr w:type="spellEnd"/>
      <w:r w:rsidRPr="00C11817">
        <w:rPr>
          <w:rFonts w:eastAsiaTheme="minorEastAsia"/>
        </w:rPr>
        <w:t xml:space="preserve"> w/ mask</w:t>
      </w:r>
    </w:p>
    <w:p w14:paraId="09BBDE26" w14:textId="77777777" w:rsidR="00C11817" w:rsidRPr="00C11817" w:rsidRDefault="00C11817" w:rsidP="00C11817">
      <w:pPr>
        <w:rPr>
          <w:rFonts w:eastAsiaTheme="minorEastAsia"/>
          <w:lang w:val="fr-FR"/>
        </w:rPr>
      </w:pPr>
      <w:r w:rsidRPr="00C11817">
        <w:rPr>
          <w:rFonts w:eastAsiaTheme="minorEastAsia"/>
        </w:rPr>
        <w:t xml:space="preserve">    </w:t>
      </w:r>
      <w:proofErr w:type="spellStart"/>
      <w:r w:rsidRPr="00C11817">
        <w:rPr>
          <w:rFonts w:eastAsiaTheme="minorEastAsia"/>
          <w:lang w:val="fr-FR"/>
        </w:rPr>
        <w:t>q_sol</w:t>
      </w:r>
      <w:proofErr w:type="spellEnd"/>
      <w:r w:rsidRPr="00C11817">
        <w:rPr>
          <w:rFonts w:eastAsiaTheme="minorEastAsia"/>
          <w:lang w:val="fr-FR"/>
        </w:rPr>
        <w:t xml:space="preserve"> = </w:t>
      </w:r>
      <w:proofErr w:type="spellStart"/>
      <w:r w:rsidRPr="00C11817">
        <w:rPr>
          <w:rFonts w:eastAsiaTheme="minorEastAsia"/>
          <w:lang w:val="fr-FR"/>
        </w:rPr>
        <w:t>robot.ikine</w:t>
      </w:r>
      <w:proofErr w:type="spellEnd"/>
      <w:r w:rsidRPr="00C11817">
        <w:rPr>
          <w:rFonts w:eastAsiaTheme="minorEastAsia"/>
          <w:lang w:val="fr-FR"/>
        </w:rPr>
        <w:t>(</w:t>
      </w:r>
      <w:proofErr w:type="spellStart"/>
      <w:r w:rsidRPr="00C11817">
        <w:rPr>
          <w:rFonts w:eastAsiaTheme="minorEastAsia"/>
          <w:lang w:val="fr-FR"/>
        </w:rPr>
        <w:t>T_desired</w:t>
      </w:r>
      <w:proofErr w:type="spellEnd"/>
      <w:r w:rsidRPr="00C11817">
        <w:rPr>
          <w:rFonts w:eastAsiaTheme="minorEastAsia"/>
          <w:lang w:val="fr-FR"/>
        </w:rPr>
        <w:t>, q0, '</w:t>
      </w:r>
      <w:proofErr w:type="spellStart"/>
      <w:r w:rsidRPr="00C11817">
        <w:rPr>
          <w:rFonts w:eastAsiaTheme="minorEastAsia"/>
          <w:lang w:val="fr-FR"/>
        </w:rPr>
        <w:t>mask</w:t>
      </w:r>
      <w:proofErr w:type="spellEnd"/>
      <w:r w:rsidRPr="00C11817">
        <w:rPr>
          <w:rFonts w:eastAsiaTheme="minorEastAsia"/>
          <w:lang w:val="fr-FR"/>
        </w:rPr>
        <w:t>', [1 1 1 1 1 1]);</w:t>
      </w:r>
    </w:p>
    <w:p w14:paraId="0745FBD9" w14:textId="77777777" w:rsidR="00C11817" w:rsidRPr="00C11817" w:rsidRDefault="00C11817" w:rsidP="00C11817">
      <w:pPr>
        <w:rPr>
          <w:rFonts w:eastAsiaTheme="minorEastAsia"/>
          <w:lang w:val="fr-FR"/>
        </w:rPr>
      </w:pPr>
    </w:p>
    <w:p w14:paraId="22DB7579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  <w:lang w:val="fr-FR"/>
        </w:rPr>
        <w:t xml:space="preserve">    </w:t>
      </w:r>
      <w:r w:rsidRPr="00C11817">
        <w:rPr>
          <w:rFonts w:eastAsiaTheme="minorEastAsia"/>
        </w:rPr>
        <w:t xml:space="preserve">%check if solution is within joint </w:t>
      </w:r>
      <w:proofErr w:type="spellStart"/>
      <w:r w:rsidRPr="00C11817">
        <w:rPr>
          <w:rFonts w:eastAsiaTheme="minorEastAsia"/>
        </w:rPr>
        <w:t>lims</w:t>
      </w:r>
      <w:proofErr w:type="spellEnd"/>
    </w:p>
    <w:p w14:paraId="58365AED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lastRenderedPageBreak/>
        <w:t xml:space="preserve">    if </w:t>
      </w:r>
      <w:proofErr w:type="spellStart"/>
      <w:r w:rsidRPr="00C11817">
        <w:rPr>
          <w:rFonts w:eastAsiaTheme="minorEastAsia"/>
        </w:rPr>
        <w:t>isempty</w:t>
      </w:r>
      <w:proofErr w:type="spellEnd"/>
      <w:r w:rsidRPr="00C11817">
        <w:rPr>
          <w:rFonts w:eastAsiaTheme="minorEastAsia"/>
        </w:rPr>
        <w:t>(</w:t>
      </w:r>
      <w:proofErr w:type="spellStart"/>
      <w:r w:rsidRPr="00C11817">
        <w:rPr>
          <w:rFonts w:eastAsiaTheme="minorEastAsia"/>
        </w:rPr>
        <w:t>q_sol</w:t>
      </w:r>
      <w:proofErr w:type="spellEnd"/>
      <w:r w:rsidRPr="00C11817">
        <w:rPr>
          <w:rFonts w:eastAsiaTheme="minorEastAsia"/>
        </w:rPr>
        <w:t>) || any(</w:t>
      </w:r>
      <w:proofErr w:type="spellStart"/>
      <w:r w:rsidRPr="00C11817">
        <w:rPr>
          <w:rFonts w:eastAsiaTheme="minorEastAsia"/>
        </w:rPr>
        <w:t>isnan</w:t>
      </w:r>
      <w:proofErr w:type="spellEnd"/>
      <w:r w:rsidRPr="00C11817">
        <w:rPr>
          <w:rFonts w:eastAsiaTheme="minorEastAsia"/>
        </w:rPr>
        <w:t>(</w:t>
      </w:r>
      <w:proofErr w:type="spellStart"/>
      <w:r w:rsidRPr="00C11817">
        <w:rPr>
          <w:rFonts w:eastAsiaTheme="minorEastAsia"/>
        </w:rPr>
        <w:t>q_sol</w:t>
      </w:r>
      <w:proofErr w:type="spellEnd"/>
      <w:r w:rsidRPr="00C11817">
        <w:rPr>
          <w:rFonts w:eastAsiaTheme="minorEastAsia"/>
        </w:rPr>
        <w:t>))</w:t>
      </w:r>
    </w:p>
    <w:p w14:paraId="384B2A3D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 xml:space="preserve">        </w:t>
      </w:r>
      <w:proofErr w:type="spellStart"/>
      <w:r w:rsidRPr="00C11817">
        <w:rPr>
          <w:rFonts w:eastAsiaTheme="minorEastAsia"/>
        </w:rPr>
        <w:t>fprintf</w:t>
      </w:r>
      <w:proofErr w:type="spellEnd"/>
      <w:r w:rsidRPr="00C11817">
        <w:rPr>
          <w:rFonts w:eastAsiaTheme="minorEastAsia"/>
        </w:rPr>
        <w:t xml:space="preserve">('IK failed at point %d. using previous solution.', </w:t>
      </w:r>
      <w:proofErr w:type="spellStart"/>
      <w:r w:rsidRPr="00C11817">
        <w:rPr>
          <w:rFonts w:eastAsiaTheme="minorEastAsia"/>
        </w:rPr>
        <w:t>i</w:t>
      </w:r>
      <w:proofErr w:type="spellEnd"/>
      <w:r w:rsidRPr="00C11817">
        <w:rPr>
          <w:rFonts w:eastAsiaTheme="minorEastAsia"/>
        </w:rPr>
        <w:t>);</w:t>
      </w:r>
    </w:p>
    <w:p w14:paraId="36A02E78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 xml:space="preserve">        if </w:t>
      </w:r>
      <w:proofErr w:type="spellStart"/>
      <w:r w:rsidRPr="00C11817">
        <w:rPr>
          <w:rFonts w:eastAsiaTheme="minorEastAsia"/>
        </w:rPr>
        <w:t>i</w:t>
      </w:r>
      <w:proofErr w:type="spellEnd"/>
      <w:r w:rsidRPr="00C11817">
        <w:rPr>
          <w:rFonts w:eastAsiaTheme="minorEastAsia"/>
        </w:rPr>
        <w:t xml:space="preserve"> &gt; 1</w:t>
      </w:r>
    </w:p>
    <w:p w14:paraId="3A236FEF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 xml:space="preserve">            </w:t>
      </w:r>
      <w:proofErr w:type="spellStart"/>
      <w:r w:rsidRPr="00C11817">
        <w:rPr>
          <w:rFonts w:eastAsiaTheme="minorEastAsia"/>
        </w:rPr>
        <w:t>q_sol</w:t>
      </w:r>
      <w:proofErr w:type="spellEnd"/>
      <w:r w:rsidRPr="00C11817">
        <w:rPr>
          <w:rFonts w:eastAsiaTheme="minorEastAsia"/>
        </w:rPr>
        <w:t xml:space="preserve"> = </w:t>
      </w:r>
      <w:proofErr w:type="spellStart"/>
      <w:r w:rsidRPr="00C11817">
        <w:rPr>
          <w:rFonts w:eastAsiaTheme="minorEastAsia"/>
        </w:rPr>
        <w:t>q_trajectory</w:t>
      </w:r>
      <w:proofErr w:type="spellEnd"/>
      <w:r w:rsidRPr="00C11817">
        <w:rPr>
          <w:rFonts w:eastAsiaTheme="minorEastAsia"/>
        </w:rPr>
        <w:t>(i-1, :);</w:t>
      </w:r>
    </w:p>
    <w:p w14:paraId="7C8A0275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 xml:space="preserve">        else</w:t>
      </w:r>
    </w:p>
    <w:p w14:paraId="558D2C27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 xml:space="preserve">            </w:t>
      </w:r>
      <w:proofErr w:type="spellStart"/>
      <w:r w:rsidRPr="00C11817">
        <w:rPr>
          <w:rFonts w:eastAsiaTheme="minorEastAsia"/>
        </w:rPr>
        <w:t>q_sol</w:t>
      </w:r>
      <w:proofErr w:type="spellEnd"/>
      <w:r w:rsidRPr="00C11817">
        <w:rPr>
          <w:rFonts w:eastAsiaTheme="minorEastAsia"/>
        </w:rPr>
        <w:t xml:space="preserve"> = q0;</w:t>
      </w:r>
    </w:p>
    <w:p w14:paraId="23E3B281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 xml:space="preserve">        end</w:t>
      </w:r>
    </w:p>
    <w:p w14:paraId="7143CCA3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 xml:space="preserve">    end</w:t>
      </w:r>
    </w:p>
    <w:p w14:paraId="510E77E2" w14:textId="77777777" w:rsidR="00C11817" w:rsidRPr="00C11817" w:rsidRDefault="00C11817" w:rsidP="00C11817">
      <w:pPr>
        <w:rPr>
          <w:rFonts w:eastAsiaTheme="minorEastAsia"/>
        </w:rPr>
      </w:pPr>
    </w:p>
    <w:p w14:paraId="3319FDE2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 xml:space="preserve">    %store solution</w:t>
      </w:r>
    </w:p>
    <w:p w14:paraId="072D8658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 xml:space="preserve">    </w:t>
      </w:r>
      <w:proofErr w:type="spellStart"/>
      <w:r w:rsidRPr="00C11817">
        <w:rPr>
          <w:rFonts w:eastAsiaTheme="minorEastAsia"/>
        </w:rPr>
        <w:t>q_trajectory</w:t>
      </w:r>
      <w:proofErr w:type="spellEnd"/>
      <w:r w:rsidRPr="00C11817">
        <w:rPr>
          <w:rFonts w:eastAsiaTheme="minorEastAsia"/>
        </w:rPr>
        <w:t>(</w:t>
      </w:r>
      <w:proofErr w:type="spellStart"/>
      <w:r w:rsidRPr="00C11817">
        <w:rPr>
          <w:rFonts w:eastAsiaTheme="minorEastAsia"/>
        </w:rPr>
        <w:t>i</w:t>
      </w:r>
      <w:proofErr w:type="spellEnd"/>
      <w:r w:rsidRPr="00C11817">
        <w:rPr>
          <w:rFonts w:eastAsiaTheme="minorEastAsia"/>
        </w:rPr>
        <w:t xml:space="preserve">,:) = </w:t>
      </w:r>
      <w:proofErr w:type="spellStart"/>
      <w:r w:rsidRPr="00C11817">
        <w:rPr>
          <w:rFonts w:eastAsiaTheme="minorEastAsia"/>
        </w:rPr>
        <w:t>q_sol</w:t>
      </w:r>
      <w:proofErr w:type="spellEnd"/>
      <w:r w:rsidRPr="00C11817">
        <w:rPr>
          <w:rFonts w:eastAsiaTheme="minorEastAsia"/>
        </w:rPr>
        <w:t>;</w:t>
      </w:r>
    </w:p>
    <w:p w14:paraId="78879D21" w14:textId="77777777" w:rsidR="00C11817" w:rsidRPr="00C11817" w:rsidRDefault="00C11817" w:rsidP="00C11817">
      <w:pPr>
        <w:rPr>
          <w:rFonts w:eastAsiaTheme="minorEastAsia"/>
        </w:rPr>
      </w:pPr>
    </w:p>
    <w:p w14:paraId="05A3FFEA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 xml:space="preserve">    %use </w:t>
      </w:r>
      <w:proofErr w:type="spellStart"/>
      <w:r w:rsidRPr="00C11817">
        <w:rPr>
          <w:rFonts w:eastAsiaTheme="minorEastAsia"/>
        </w:rPr>
        <w:t>curr</w:t>
      </w:r>
      <w:proofErr w:type="spellEnd"/>
      <w:r w:rsidRPr="00C11817">
        <w:rPr>
          <w:rFonts w:eastAsiaTheme="minorEastAsia"/>
        </w:rPr>
        <w:t xml:space="preserve"> solution as </w:t>
      </w:r>
      <w:proofErr w:type="spellStart"/>
      <w:r w:rsidRPr="00C11817">
        <w:rPr>
          <w:rFonts w:eastAsiaTheme="minorEastAsia"/>
        </w:rPr>
        <w:t>init</w:t>
      </w:r>
      <w:proofErr w:type="spellEnd"/>
      <w:r w:rsidRPr="00C11817">
        <w:rPr>
          <w:rFonts w:eastAsiaTheme="minorEastAsia"/>
        </w:rPr>
        <w:t xml:space="preserve"> guess for next iteration</w:t>
      </w:r>
    </w:p>
    <w:p w14:paraId="7F9D7079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 xml:space="preserve">    q0 = </w:t>
      </w:r>
      <w:proofErr w:type="spellStart"/>
      <w:r w:rsidRPr="00C11817">
        <w:rPr>
          <w:rFonts w:eastAsiaTheme="minorEastAsia"/>
        </w:rPr>
        <w:t>q_sol</w:t>
      </w:r>
      <w:proofErr w:type="spellEnd"/>
      <w:r w:rsidRPr="00C11817">
        <w:rPr>
          <w:rFonts w:eastAsiaTheme="minorEastAsia"/>
        </w:rPr>
        <w:t>;</w:t>
      </w:r>
    </w:p>
    <w:p w14:paraId="55F0C233" w14:textId="77777777" w:rsidR="00C11817" w:rsidRPr="00C11817" w:rsidRDefault="00C11817" w:rsidP="00C11817">
      <w:pPr>
        <w:rPr>
          <w:rFonts w:eastAsiaTheme="minorEastAsia"/>
        </w:rPr>
      </w:pPr>
    </w:p>
    <w:p w14:paraId="1056FC44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>end</w:t>
      </w:r>
    </w:p>
    <w:p w14:paraId="74187918" w14:textId="77777777" w:rsidR="00C11817" w:rsidRPr="00C11817" w:rsidRDefault="00C11817" w:rsidP="00C11817">
      <w:pPr>
        <w:rPr>
          <w:rFonts w:eastAsiaTheme="minorEastAsia"/>
        </w:rPr>
      </w:pPr>
    </w:p>
    <w:p w14:paraId="69EA76FE" w14:textId="77777777" w:rsidR="00C11817" w:rsidRPr="00C11817" w:rsidRDefault="00C11817" w:rsidP="00C11817">
      <w:pPr>
        <w:rPr>
          <w:rFonts w:eastAsiaTheme="minorEastAsia"/>
        </w:rPr>
      </w:pPr>
      <w:proofErr w:type="spellStart"/>
      <w:r w:rsidRPr="00C11817">
        <w:rPr>
          <w:rFonts w:eastAsiaTheme="minorEastAsia"/>
        </w:rPr>
        <w:t>disp</w:t>
      </w:r>
      <w:proofErr w:type="spellEnd"/>
      <w:r w:rsidRPr="00C11817">
        <w:rPr>
          <w:rFonts w:eastAsiaTheme="minorEastAsia"/>
        </w:rPr>
        <w:t>('\</w:t>
      </w:r>
      <w:proofErr w:type="spellStart"/>
      <w:r w:rsidRPr="00C11817">
        <w:rPr>
          <w:rFonts w:eastAsiaTheme="minorEastAsia"/>
        </w:rPr>
        <w:t>nInverse</w:t>
      </w:r>
      <w:proofErr w:type="spellEnd"/>
      <w:r w:rsidRPr="00C11817">
        <w:rPr>
          <w:rFonts w:eastAsiaTheme="minorEastAsia"/>
        </w:rPr>
        <w:t xml:space="preserve"> Kinematics Complete');</w:t>
      </w:r>
    </w:p>
    <w:p w14:paraId="62E3D00E" w14:textId="77777777" w:rsidR="00C11817" w:rsidRPr="00C11817" w:rsidRDefault="00C11817" w:rsidP="00C11817">
      <w:pPr>
        <w:rPr>
          <w:rFonts w:eastAsiaTheme="minorEastAsia"/>
        </w:rPr>
      </w:pPr>
    </w:p>
    <w:p w14:paraId="58B1847F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 xml:space="preserve">%verify joint </w:t>
      </w:r>
      <w:proofErr w:type="spellStart"/>
      <w:r w:rsidRPr="00C11817">
        <w:rPr>
          <w:rFonts w:eastAsiaTheme="minorEastAsia"/>
        </w:rPr>
        <w:t>lims</w:t>
      </w:r>
      <w:proofErr w:type="spellEnd"/>
    </w:p>
    <w:p w14:paraId="2D34ED0E" w14:textId="77777777" w:rsidR="00C11817" w:rsidRPr="00C11817" w:rsidRDefault="00C11817" w:rsidP="00C11817">
      <w:pPr>
        <w:rPr>
          <w:rFonts w:eastAsiaTheme="minorEastAsia"/>
        </w:rPr>
      </w:pPr>
      <w:proofErr w:type="spellStart"/>
      <w:r w:rsidRPr="00C11817">
        <w:rPr>
          <w:rFonts w:eastAsiaTheme="minorEastAsia"/>
        </w:rPr>
        <w:t>fprintf</w:t>
      </w:r>
      <w:proofErr w:type="spellEnd"/>
      <w:r w:rsidRPr="00C11817">
        <w:rPr>
          <w:rFonts w:eastAsiaTheme="minorEastAsia"/>
        </w:rPr>
        <w:t>('======================================\n');</w:t>
      </w:r>
    </w:p>
    <w:p w14:paraId="627701A8" w14:textId="77777777" w:rsidR="00C11817" w:rsidRPr="00C11817" w:rsidRDefault="00C11817" w:rsidP="00C11817">
      <w:pPr>
        <w:rPr>
          <w:rFonts w:eastAsiaTheme="minorEastAsia"/>
          <w:lang w:val="fr-FR"/>
        </w:rPr>
      </w:pPr>
      <w:proofErr w:type="spellStart"/>
      <w:r w:rsidRPr="00C11817">
        <w:rPr>
          <w:rFonts w:eastAsiaTheme="minorEastAsia"/>
          <w:lang w:val="fr-FR"/>
        </w:rPr>
        <w:t>disp</w:t>
      </w:r>
      <w:proofErr w:type="spellEnd"/>
      <w:r w:rsidRPr="00C11817">
        <w:rPr>
          <w:rFonts w:eastAsiaTheme="minorEastAsia"/>
          <w:lang w:val="fr-FR"/>
        </w:rPr>
        <w:t xml:space="preserve">('Joint </w:t>
      </w:r>
      <w:proofErr w:type="spellStart"/>
      <w:r w:rsidRPr="00C11817">
        <w:rPr>
          <w:rFonts w:eastAsiaTheme="minorEastAsia"/>
          <w:lang w:val="fr-FR"/>
        </w:rPr>
        <w:t>limit</w:t>
      </w:r>
      <w:proofErr w:type="spellEnd"/>
      <w:r w:rsidRPr="00C11817">
        <w:rPr>
          <w:rFonts w:eastAsiaTheme="minorEastAsia"/>
          <w:lang w:val="fr-FR"/>
        </w:rPr>
        <w:t xml:space="preserve"> </w:t>
      </w:r>
      <w:proofErr w:type="spellStart"/>
      <w:r w:rsidRPr="00C11817">
        <w:rPr>
          <w:rFonts w:eastAsiaTheme="minorEastAsia"/>
          <w:lang w:val="fr-FR"/>
        </w:rPr>
        <w:t>verification</w:t>
      </w:r>
      <w:proofErr w:type="spellEnd"/>
      <w:r w:rsidRPr="00C11817">
        <w:rPr>
          <w:rFonts w:eastAsiaTheme="minorEastAsia"/>
          <w:lang w:val="fr-FR"/>
        </w:rPr>
        <w:t>:');</w:t>
      </w:r>
    </w:p>
    <w:p w14:paraId="0A87867E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>for j = 1:6</w:t>
      </w:r>
    </w:p>
    <w:p w14:paraId="0C3F37F0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 xml:space="preserve">    </w:t>
      </w:r>
      <w:proofErr w:type="spellStart"/>
      <w:r w:rsidRPr="00C11817">
        <w:rPr>
          <w:rFonts w:eastAsiaTheme="minorEastAsia"/>
        </w:rPr>
        <w:t>q_min</w:t>
      </w:r>
      <w:proofErr w:type="spellEnd"/>
      <w:r w:rsidRPr="00C11817">
        <w:rPr>
          <w:rFonts w:eastAsiaTheme="minorEastAsia"/>
        </w:rPr>
        <w:t xml:space="preserve"> = min(</w:t>
      </w:r>
      <w:proofErr w:type="spellStart"/>
      <w:r w:rsidRPr="00C11817">
        <w:rPr>
          <w:rFonts w:eastAsiaTheme="minorEastAsia"/>
        </w:rPr>
        <w:t>q_trajectory</w:t>
      </w:r>
      <w:proofErr w:type="spellEnd"/>
      <w:r w:rsidRPr="00C11817">
        <w:rPr>
          <w:rFonts w:eastAsiaTheme="minorEastAsia"/>
        </w:rPr>
        <w:t>(:, j));</w:t>
      </w:r>
    </w:p>
    <w:p w14:paraId="7051B373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 xml:space="preserve">    </w:t>
      </w:r>
      <w:proofErr w:type="spellStart"/>
      <w:r w:rsidRPr="00C11817">
        <w:rPr>
          <w:rFonts w:eastAsiaTheme="minorEastAsia"/>
        </w:rPr>
        <w:t>q_max</w:t>
      </w:r>
      <w:proofErr w:type="spellEnd"/>
      <w:r w:rsidRPr="00C11817">
        <w:rPr>
          <w:rFonts w:eastAsiaTheme="minorEastAsia"/>
        </w:rPr>
        <w:t xml:space="preserve"> = max(</w:t>
      </w:r>
      <w:proofErr w:type="spellStart"/>
      <w:r w:rsidRPr="00C11817">
        <w:rPr>
          <w:rFonts w:eastAsiaTheme="minorEastAsia"/>
        </w:rPr>
        <w:t>q_trajectory</w:t>
      </w:r>
      <w:proofErr w:type="spellEnd"/>
      <w:r w:rsidRPr="00C11817">
        <w:rPr>
          <w:rFonts w:eastAsiaTheme="minorEastAsia"/>
        </w:rPr>
        <w:t>(:, j));</w:t>
      </w:r>
    </w:p>
    <w:p w14:paraId="095E24A3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 xml:space="preserve">    </w:t>
      </w:r>
      <w:proofErr w:type="spellStart"/>
      <w:r w:rsidRPr="00C11817">
        <w:rPr>
          <w:rFonts w:eastAsiaTheme="minorEastAsia"/>
        </w:rPr>
        <w:t>limit_min</w:t>
      </w:r>
      <w:proofErr w:type="spellEnd"/>
      <w:r w:rsidRPr="00C11817">
        <w:rPr>
          <w:rFonts w:eastAsiaTheme="minorEastAsia"/>
        </w:rPr>
        <w:t xml:space="preserve"> = L(j).</w:t>
      </w:r>
      <w:proofErr w:type="spellStart"/>
      <w:r w:rsidRPr="00C11817">
        <w:rPr>
          <w:rFonts w:eastAsiaTheme="minorEastAsia"/>
        </w:rPr>
        <w:t>qlim</w:t>
      </w:r>
      <w:proofErr w:type="spellEnd"/>
      <w:r w:rsidRPr="00C11817">
        <w:rPr>
          <w:rFonts w:eastAsiaTheme="minorEastAsia"/>
        </w:rPr>
        <w:t>(1);</w:t>
      </w:r>
    </w:p>
    <w:p w14:paraId="7BB03D61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lastRenderedPageBreak/>
        <w:t xml:space="preserve">    </w:t>
      </w:r>
      <w:proofErr w:type="spellStart"/>
      <w:r w:rsidRPr="00C11817">
        <w:rPr>
          <w:rFonts w:eastAsiaTheme="minorEastAsia"/>
        </w:rPr>
        <w:t>limit_max</w:t>
      </w:r>
      <w:proofErr w:type="spellEnd"/>
      <w:r w:rsidRPr="00C11817">
        <w:rPr>
          <w:rFonts w:eastAsiaTheme="minorEastAsia"/>
        </w:rPr>
        <w:t xml:space="preserve"> = L(j).</w:t>
      </w:r>
      <w:proofErr w:type="spellStart"/>
      <w:r w:rsidRPr="00C11817">
        <w:rPr>
          <w:rFonts w:eastAsiaTheme="minorEastAsia"/>
        </w:rPr>
        <w:t>qlim</w:t>
      </w:r>
      <w:proofErr w:type="spellEnd"/>
      <w:r w:rsidRPr="00C11817">
        <w:rPr>
          <w:rFonts w:eastAsiaTheme="minorEastAsia"/>
        </w:rPr>
        <w:t>(2);</w:t>
      </w:r>
    </w:p>
    <w:p w14:paraId="332FACF9" w14:textId="77777777" w:rsidR="00C11817" w:rsidRPr="00C11817" w:rsidRDefault="00C11817" w:rsidP="00C11817">
      <w:pPr>
        <w:rPr>
          <w:rFonts w:eastAsiaTheme="minorEastAsia"/>
        </w:rPr>
      </w:pPr>
    </w:p>
    <w:p w14:paraId="470B9450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 xml:space="preserve">    </w:t>
      </w:r>
      <w:proofErr w:type="spellStart"/>
      <w:r w:rsidRPr="00C11817">
        <w:rPr>
          <w:rFonts w:eastAsiaTheme="minorEastAsia"/>
        </w:rPr>
        <w:t>fprintf</w:t>
      </w:r>
      <w:proofErr w:type="spellEnd"/>
      <w:r w:rsidRPr="00C11817">
        <w:rPr>
          <w:rFonts w:eastAsiaTheme="minorEastAsia"/>
        </w:rPr>
        <w:t xml:space="preserve">('Joint %d: [%.2f, %.2f] deg | Limits: [%.2f, %.2f] deg\n', j, </w:t>
      </w:r>
      <w:proofErr w:type="spellStart"/>
      <w:r w:rsidRPr="00C11817">
        <w:rPr>
          <w:rFonts w:eastAsiaTheme="minorEastAsia"/>
        </w:rPr>
        <w:t>q_min</w:t>
      </w:r>
      <w:proofErr w:type="spellEnd"/>
      <w:r w:rsidRPr="00C11817">
        <w:rPr>
          <w:rFonts w:eastAsiaTheme="minorEastAsia"/>
        </w:rPr>
        <w:t xml:space="preserve">/deg, </w:t>
      </w:r>
      <w:proofErr w:type="spellStart"/>
      <w:r w:rsidRPr="00C11817">
        <w:rPr>
          <w:rFonts w:eastAsiaTheme="minorEastAsia"/>
        </w:rPr>
        <w:t>q_max</w:t>
      </w:r>
      <w:proofErr w:type="spellEnd"/>
      <w:r w:rsidRPr="00C11817">
        <w:rPr>
          <w:rFonts w:eastAsiaTheme="minorEastAsia"/>
        </w:rPr>
        <w:t xml:space="preserve">/deg, </w:t>
      </w:r>
      <w:proofErr w:type="spellStart"/>
      <w:r w:rsidRPr="00C11817">
        <w:rPr>
          <w:rFonts w:eastAsiaTheme="minorEastAsia"/>
        </w:rPr>
        <w:t>limit_min</w:t>
      </w:r>
      <w:proofErr w:type="spellEnd"/>
      <w:r w:rsidRPr="00C11817">
        <w:rPr>
          <w:rFonts w:eastAsiaTheme="minorEastAsia"/>
        </w:rPr>
        <w:t xml:space="preserve">/deg, </w:t>
      </w:r>
      <w:proofErr w:type="spellStart"/>
      <w:r w:rsidRPr="00C11817">
        <w:rPr>
          <w:rFonts w:eastAsiaTheme="minorEastAsia"/>
        </w:rPr>
        <w:t>limit_max</w:t>
      </w:r>
      <w:proofErr w:type="spellEnd"/>
      <w:r w:rsidRPr="00C11817">
        <w:rPr>
          <w:rFonts w:eastAsiaTheme="minorEastAsia"/>
        </w:rPr>
        <w:t>/deg);</w:t>
      </w:r>
    </w:p>
    <w:p w14:paraId="2245A252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 xml:space="preserve">    </w:t>
      </w:r>
    </w:p>
    <w:p w14:paraId="6470F4C9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 xml:space="preserve">    if </w:t>
      </w:r>
      <w:proofErr w:type="spellStart"/>
      <w:r w:rsidRPr="00C11817">
        <w:rPr>
          <w:rFonts w:eastAsiaTheme="minorEastAsia"/>
        </w:rPr>
        <w:t>q_min</w:t>
      </w:r>
      <w:proofErr w:type="spellEnd"/>
      <w:r w:rsidRPr="00C11817">
        <w:rPr>
          <w:rFonts w:eastAsiaTheme="minorEastAsia"/>
        </w:rPr>
        <w:t xml:space="preserve"> &lt; </w:t>
      </w:r>
      <w:proofErr w:type="spellStart"/>
      <w:r w:rsidRPr="00C11817">
        <w:rPr>
          <w:rFonts w:eastAsiaTheme="minorEastAsia"/>
        </w:rPr>
        <w:t>limit_min</w:t>
      </w:r>
      <w:proofErr w:type="spellEnd"/>
      <w:r w:rsidRPr="00C11817">
        <w:rPr>
          <w:rFonts w:eastAsiaTheme="minorEastAsia"/>
        </w:rPr>
        <w:t xml:space="preserve"> || </w:t>
      </w:r>
      <w:proofErr w:type="spellStart"/>
      <w:r w:rsidRPr="00C11817">
        <w:rPr>
          <w:rFonts w:eastAsiaTheme="minorEastAsia"/>
        </w:rPr>
        <w:t>q_max</w:t>
      </w:r>
      <w:proofErr w:type="spellEnd"/>
      <w:r w:rsidRPr="00C11817">
        <w:rPr>
          <w:rFonts w:eastAsiaTheme="minorEastAsia"/>
        </w:rPr>
        <w:t xml:space="preserve"> &gt; </w:t>
      </w:r>
      <w:proofErr w:type="spellStart"/>
      <w:r w:rsidRPr="00C11817">
        <w:rPr>
          <w:rFonts w:eastAsiaTheme="minorEastAsia"/>
        </w:rPr>
        <w:t>limit_max</w:t>
      </w:r>
      <w:proofErr w:type="spellEnd"/>
    </w:p>
    <w:p w14:paraId="5C6BAA6B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 xml:space="preserve">        </w:t>
      </w:r>
      <w:proofErr w:type="spellStart"/>
      <w:r w:rsidRPr="00C11817">
        <w:rPr>
          <w:rFonts w:eastAsiaTheme="minorEastAsia"/>
        </w:rPr>
        <w:t>fprintf</w:t>
      </w:r>
      <w:proofErr w:type="spellEnd"/>
      <w:r w:rsidRPr="00C11817">
        <w:rPr>
          <w:rFonts w:eastAsiaTheme="minorEastAsia"/>
        </w:rPr>
        <w:t>('Joint %d exceeds limits', j);</w:t>
      </w:r>
    </w:p>
    <w:p w14:paraId="2975BE30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 xml:space="preserve">    end</w:t>
      </w:r>
    </w:p>
    <w:p w14:paraId="250DFFD2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>end</w:t>
      </w:r>
    </w:p>
    <w:p w14:paraId="251BE09A" w14:textId="77777777" w:rsidR="00C11817" w:rsidRPr="00C11817" w:rsidRDefault="00C11817" w:rsidP="00C11817">
      <w:pPr>
        <w:rPr>
          <w:rFonts w:eastAsiaTheme="minorEastAsia"/>
        </w:rPr>
      </w:pPr>
      <w:proofErr w:type="spellStart"/>
      <w:r w:rsidRPr="00C11817">
        <w:rPr>
          <w:rFonts w:eastAsiaTheme="minorEastAsia"/>
        </w:rPr>
        <w:t>fprintf</w:t>
      </w:r>
      <w:proofErr w:type="spellEnd"/>
      <w:r w:rsidRPr="00C11817">
        <w:rPr>
          <w:rFonts w:eastAsiaTheme="minorEastAsia"/>
        </w:rPr>
        <w:t>('======================================\n\n');</w:t>
      </w:r>
    </w:p>
    <w:p w14:paraId="39842819" w14:textId="77777777" w:rsidR="00C11817" w:rsidRPr="00C11817" w:rsidRDefault="00C11817" w:rsidP="00C11817">
      <w:pPr>
        <w:rPr>
          <w:rFonts w:eastAsiaTheme="minorEastAsia"/>
        </w:rPr>
      </w:pPr>
    </w:p>
    <w:p w14:paraId="1E030ABF" w14:textId="77777777" w:rsidR="00C11817" w:rsidRPr="00C11817" w:rsidRDefault="00C11817" w:rsidP="00C11817">
      <w:pPr>
        <w:rPr>
          <w:rFonts w:eastAsiaTheme="minorEastAsia"/>
        </w:rPr>
      </w:pPr>
    </w:p>
    <w:p w14:paraId="75BFF5AF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>%% --- Animation ---</w:t>
      </w:r>
    </w:p>
    <w:p w14:paraId="60413288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>%%%%%%%%%%%%%%%%%%%%</w:t>
      </w:r>
    </w:p>
    <w:p w14:paraId="403C8444" w14:textId="77777777" w:rsidR="00C11817" w:rsidRPr="00C11817" w:rsidRDefault="00C11817" w:rsidP="00C11817">
      <w:pPr>
        <w:rPr>
          <w:rFonts w:eastAsiaTheme="minorEastAsia"/>
        </w:rPr>
      </w:pPr>
      <w:proofErr w:type="spellStart"/>
      <w:r w:rsidRPr="00C11817">
        <w:rPr>
          <w:rFonts w:eastAsiaTheme="minorEastAsia"/>
        </w:rPr>
        <w:t>disp</w:t>
      </w:r>
      <w:proofErr w:type="spellEnd"/>
      <w:r w:rsidRPr="00C11817">
        <w:rPr>
          <w:rFonts w:eastAsiaTheme="minorEastAsia"/>
        </w:rPr>
        <w:t>('Animation...');</w:t>
      </w:r>
    </w:p>
    <w:p w14:paraId="6CAAFE04" w14:textId="77777777" w:rsidR="00C11817" w:rsidRPr="00C11817" w:rsidRDefault="00C11817" w:rsidP="00C11817">
      <w:pPr>
        <w:rPr>
          <w:rFonts w:eastAsiaTheme="minorEastAsia"/>
        </w:rPr>
      </w:pPr>
    </w:p>
    <w:p w14:paraId="76DFCD12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>figure('Name', 'Robot Drawing Circle on Sphere', '</w:t>
      </w:r>
      <w:proofErr w:type="spellStart"/>
      <w:r w:rsidRPr="00C11817">
        <w:rPr>
          <w:rFonts w:eastAsiaTheme="minorEastAsia"/>
        </w:rPr>
        <w:t>NumberTitle</w:t>
      </w:r>
      <w:proofErr w:type="spellEnd"/>
      <w:r w:rsidRPr="00C11817">
        <w:rPr>
          <w:rFonts w:eastAsiaTheme="minorEastAsia"/>
        </w:rPr>
        <w:t>', 'off');</w:t>
      </w:r>
    </w:p>
    <w:p w14:paraId="02CB21DB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>hold on;</w:t>
      </w:r>
    </w:p>
    <w:p w14:paraId="45DE7AD7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>grid on;</w:t>
      </w:r>
    </w:p>
    <w:p w14:paraId="031B715D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>axis equal;</w:t>
      </w:r>
    </w:p>
    <w:p w14:paraId="4ED8AC70" w14:textId="77777777" w:rsidR="00C11817" w:rsidRPr="00C11817" w:rsidRDefault="00C11817" w:rsidP="00C11817">
      <w:pPr>
        <w:rPr>
          <w:rFonts w:eastAsiaTheme="minorEastAsia"/>
        </w:rPr>
      </w:pPr>
      <w:proofErr w:type="spellStart"/>
      <w:r w:rsidRPr="00C11817">
        <w:rPr>
          <w:rFonts w:eastAsiaTheme="minorEastAsia"/>
        </w:rPr>
        <w:t>xlabel</w:t>
      </w:r>
      <w:proofErr w:type="spellEnd"/>
      <w:r w:rsidRPr="00C11817">
        <w:rPr>
          <w:rFonts w:eastAsiaTheme="minorEastAsia"/>
        </w:rPr>
        <w:t>('X');</w:t>
      </w:r>
    </w:p>
    <w:p w14:paraId="695C329C" w14:textId="77777777" w:rsidR="00C11817" w:rsidRPr="00C11817" w:rsidRDefault="00C11817" w:rsidP="00C11817">
      <w:pPr>
        <w:rPr>
          <w:rFonts w:eastAsiaTheme="minorEastAsia"/>
        </w:rPr>
      </w:pPr>
      <w:proofErr w:type="spellStart"/>
      <w:r w:rsidRPr="00C11817">
        <w:rPr>
          <w:rFonts w:eastAsiaTheme="minorEastAsia"/>
        </w:rPr>
        <w:t>ylabel</w:t>
      </w:r>
      <w:proofErr w:type="spellEnd"/>
      <w:r w:rsidRPr="00C11817">
        <w:rPr>
          <w:rFonts w:eastAsiaTheme="minorEastAsia"/>
        </w:rPr>
        <w:t>('Y');</w:t>
      </w:r>
    </w:p>
    <w:p w14:paraId="110E6710" w14:textId="77777777" w:rsidR="00C11817" w:rsidRPr="00C11817" w:rsidRDefault="00C11817" w:rsidP="00C11817">
      <w:pPr>
        <w:rPr>
          <w:rFonts w:eastAsiaTheme="minorEastAsia"/>
        </w:rPr>
      </w:pPr>
      <w:proofErr w:type="spellStart"/>
      <w:r w:rsidRPr="00C11817">
        <w:rPr>
          <w:rFonts w:eastAsiaTheme="minorEastAsia"/>
        </w:rPr>
        <w:t>zlabel</w:t>
      </w:r>
      <w:proofErr w:type="spellEnd"/>
      <w:r w:rsidRPr="00C11817">
        <w:rPr>
          <w:rFonts w:eastAsiaTheme="minorEastAsia"/>
        </w:rPr>
        <w:t>('Z');</w:t>
      </w:r>
    </w:p>
    <w:p w14:paraId="709482DD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 xml:space="preserve">title('UFACTORY </w:t>
      </w:r>
      <w:proofErr w:type="spellStart"/>
      <w:r w:rsidRPr="00C11817">
        <w:rPr>
          <w:rFonts w:eastAsiaTheme="minorEastAsia"/>
        </w:rPr>
        <w:t>xARM</w:t>
      </w:r>
      <w:proofErr w:type="spellEnd"/>
      <w:r w:rsidRPr="00C11817">
        <w:rPr>
          <w:rFonts w:eastAsiaTheme="minorEastAsia"/>
        </w:rPr>
        <w:t xml:space="preserve"> 850 - Circular Path on Sphere Surface');</w:t>
      </w:r>
    </w:p>
    <w:p w14:paraId="0C6D3F04" w14:textId="77777777" w:rsidR="00C11817" w:rsidRPr="00C11817" w:rsidRDefault="00C11817" w:rsidP="00C11817">
      <w:pPr>
        <w:rPr>
          <w:rFonts w:eastAsiaTheme="minorEastAsia"/>
        </w:rPr>
      </w:pPr>
    </w:p>
    <w:p w14:paraId="56173120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>%set axis limits for better visualization</w:t>
      </w:r>
    </w:p>
    <w:p w14:paraId="52C48D10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lastRenderedPageBreak/>
        <w:t>axis([</w:t>
      </w:r>
      <w:proofErr w:type="spellStart"/>
      <w:r w:rsidRPr="00C11817">
        <w:rPr>
          <w:rFonts w:eastAsiaTheme="minorEastAsia"/>
        </w:rPr>
        <w:t>sphere_center</w:t>
      </w:r>
      <w:proofErr w:type="spellEnd"/>
      <w:r w:rsidRPr="00C11817">
        <w:rPr>
          <w:rFonts w:eastAsiaTheme="minorEastAsia"/>
        </w:rPr>
        <w:t xml:space="preserve">(1)-0.6, </w:t>
      </w:r>
      <w:proofErr w:type="spellStart"/>
      <w:r w:rsidRPr="00C11817">
        <w:rPr>
          <w:rFonts w:eastAsiaTheme="minorEastAsia"/>
        </w:rPr>
        <w:t>sphere_center</w:t>
      </w:r>
      <w:proofErr w:type="spellEnd"/>
      <w:r w:rsidRPr="00C11817">
        <w:rPr>
          <w:rFonts w:eastAsiaTheme="minorEastAsia"/>
        </w:rPr>
        <w:t xml:space="preserve">(1)+0.6, </w:t>
      </w:r>
      <w:proofErr w:type="spellStart"/>
      <w:r w:rsidRPr="00C11817">
        <w:rPr>
          <w:rFonts w:eastAsiaTheme="minorEastAsia"/>
        </w:rPr>
        <w:t>sphere_center</w:t>
      </w:r>
      <w:proofErr w:type="spellEnd"/>
      <w:r w:rsidRPr="00C11817">
        <w:rPr>
          <w:rFonts w:eastAsiaTheme="minorEastAsia"/>
        </w:rPr>
        <w:t xml:space="preserve">(2)-0.6, </w:t>
      </w:r>
      <w:proofErr w:type="spellStart"/>
      <w:r w:rsidRPr="00C11817">
        <w:rPr>
          <w:rFonts w:eastAsiaTheme="minorEastAsia"/>
        </w:rPr>
        <w:t>sphere_center</w:t>
      </w:r>
      <w:proofErr w:type="spellEnd"/>
      <w:r w:rsidRPr="00C11817">
        <w:rPr>
          <w:rFonts w:eastAsiaTheme="minorEastAsia"/>
        </w:rPr>
        <w:t xml:space="preserve">(2)+0.6, 0, </w:t>
      </w:r>
      <w:proofErr w:type="spellStart"/>
      <w:r w:rsidRPr="00C11817">
        <w:rPr>
          <w:rFonts w:eastAsiaTheme="minorEastAsia"/>
        </w:rPr>
        <w:t>sphere_center</w:t>
      </w:r>
      <w:proofErr w:type="spellEnd"/>
      <w:r w:rsidRPr="00C11817">
        <w:rPr>
          <w:rFonts w:eastAsiaTheme="minorEastAsia"/>
        </w:rPr>
        <w:t>(3)+0.6]);</w:t>
      </w:r>
    </w:p>
    <w:p w14:paraId="596482FE" w14:textId="77777777" w:rsidR="00C11817" w:rsidRPr="00C11817" w:rsidRDefault="00C11817" w:rsidP="00C11817">
      <w:pPr>
        <w:rPr>
          <w:rFonts w:eastAsiaTheme="minorEastAsia"/>
        </w:rPr>
      </w:pPr>
    </w:p>
    <w:p w14:paraId="00021E7F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>%draw sphere</w:t>
      </w:r>
    </w:p>
    <w:p w14:paraId="6C58A7E7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>[</w:t>
      </w:r>
      <w:proofErr w:type="spellStart"/>
      <w:r w:rsidRPr="00C11817">
        <w:rPr>
          <w:rFonts w:eastAsiaTheme="minorEastAsia"/>
        </w:rPr>
        <w:t>x_sphere</w:t>
      </w:r>
      <w:proofErr w:type="spellEnd"/>
      <w:r w:rsidRPr="00C11817">
        <w:rPr>
          <w:rFonts w:eastAsiaTheme="minorEastAsia"/>
        </w:rPr>
        <w:t xml:space="preserve">, </w:t>
      </w:r>
      <w:proofErr w:type="spellStart"/>
      <w:r w:rsidRPr="00C11817">
        <w:rPr>
          <w:rFonts w:eastAsiaTheme="minorEastAsia"/>
        </w:rPr>
        <w:t>y_sphere</w:t>
      </w:r>
      <w:proofErr w:type="spellEnd"/>
      <w:r w:rsidRPr="00C11817">
        <w:rPr>
          <w:rFonts w:eastAsiaTheme="minorEastAsia"/>
        </w:rPr>
        <w:t xml:space="preserve">, </w:t>
      </w:r>
      <w:proofErr w:type="spellStart"/>
      <w:r w:rsidRPr="00C11817">
        <w:rPr>
          <w:rFonts w:eastAsiaTheme="minorEastAsia"/>
        </w:rPr>
        <w:t>z_sphere</w:t>
      </w:r>
      <w:proofErr w:type="spellEnd"/>
      <w:r w:rsidRPr="00C11817">
        <w:rPr>
          <w:rFonts w:eastAsiaTheme="minorEastAsia"/>
        </w:rPr>
        <w:t>] = sphere(30);</w:t>
      </w:r>
    </w:p>
    <w:p w14:paraId="202E4AD9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>surf(</w:t>
      </w:r>
      <w:proofErr w:type="spellStart"/>
      <w:r w:rsidRPr="00C11817">
        <w:rPr>
          <w:rFonts w:eastAsiaTheme="minorEastAsia"/>
        </w:rPr>
        <w:t>sphere_center</w:t>
      </w:r>
      <w:proofErr w:type="spellEnd"/>
      <w:r w:rsidRPr="00C11817">
        <w:rPr>
          <w:rFonts w:eastAsiaTheme="minorEastAsia"/>
        </w:rPr>
        <w:t xml:space="preserve">(1) + </w:t>
      </w:r>
      <w:proofErr w:type="spellStart"/>
      <w:r w:rsidRPr="00C11817">
        <w:rPr>
          <w:rFonts w:eastAsiaTheme="minorEastAsia"/>
        </w:rPr>
        <w:t>sphere_radius</w:t>
      </w:r>
      <w:proofErr w:type="spellEnd"/>
      <w:r w:rsidRPr="00C11817">
        <w:rPr>
          <w:rFonts w:eastAsiaTheme="minorEastAsia"/>
        </w:rPr>
        <w:t xml:space="preserve"> * </w:t>
      </w:r>
      <w:proofErr w:type="spellStart"/>
      <w:r w:rsidRPr="00C11817">
        <w:rPr>
          <w:rFonts w:eastAsiaTheme="minorEastAsia"/>
        </w:rPr>
        <w:t>x_sphere</w:t>
      </w:r>
      <w:proofErr w:type="spellEnd"/>
      <w:r w:rsidRPr="00C11817">
        <w:rPr>
          <w:rFonts w:eastAsiaTheme="minorEastAsia"/>
        </w:rPr>
        <w:t xml:space="preserve">, </w:t>
      </w:r>
      <w:proofErr w:type="spellStart"/>
      <w:r w:rsidRPr="00C11817">
        <w:rPr>
          <w:rFonts w:eastAsiaTheme="minorEastAsia"/>
        </w:rPr>
        <w:t>sphere_center</w:t>
      </w:r>
      <w:proofErr w:type="spellEnd"/>
      <w:r w:rsidRPr="00C11817">
        <w:rPr>
          <w:rFonts w:eastAsiaTheme="minorEastAsia"/>
        </w:rPr>
        <w:t xml:space="preserve">(2) + </w:t>
      </w:r>
      <w:proofErr w:type="spellStart"/>
      <w:r w:rsidRPr="00C11817">
        <w:rPr>
          <w:rFonts w:eastAsiaTheme="minorEastAsia"/>
        </w:rPr>
        <w:t>sphere_radius</w:t>
      </w:r>
      <w:proofErr w:type="spellEnd"/>
      <w:r w:rsidRPr="00C11817">
        <w:rPr>
          <w:rFonts w:eastAsiaTheme="minorEastAsia"/>
        </w:rPr>
        <w:t xml:space="preserve"> * </w:t>
      </w:r>
      <w:proofErr w:type="spellStart"/>
      <w:r w:rsidRPr="00C11817">
        <w:rPr>
          <w:rFonts w:eastAsiaTheme="minorEastAsia"/>
        </w:rPr>
        <w:t>y_sphere</w:t>
      </w:r>
      <w:proofErr w:type="spellEnd"/>
      <w:r w:rsidRPr="00C11817">
        <w:rPr>
          <w:rFonts w:eastAsiaTheme="minorEastAsia"/>
        </w:rPr>
        <w:t xml:space="preserve">, </w:t>
      </w:r>
      <w:proofErr w:type="spellStart"/>
      <w:r w:rsidRPr="00C11817">
        <w:rPr>
          <w:rFonts w:eastAsiaTheme="minorEastAsia"/>
        </w:rPr>
        <w:t>sphere_center</w:t>
      </w:r>
      <w:proofErr w:type="spellEnd"/>
      <w:r w:rsidRPr="00C11817">
        <w:rPr>
          <w:rFonts w:eastAsiaTheme="minorEastAsia"/>
        </w:rPr>
        <w:t xml:space="preserve">(3) + </w:t>
      </w:r>
      <w:proofErr w:type="spellStart"/>
      <w:r w:rsidRPr="00C11817">
        <w:rPr>
          <w:rFonts w:eastAsiaTheme="minorEastAsia"/>
        </w:rPr>
        <w:t>sphere_radius</w:t>
      </w:r>
      <w:proofErr w:type="spellEnd"/>
      <w:r w:rsidRPr="00C11817">
        <w:rPr>
          <w:rFonts w:eastAsiaTheme="minorEastAsia"/>
        </w:rPr>
        <w:t xml:space="preserve"> * </w:t>
      </w:r>
      <w:proofErr w:type="spellStart"/>
      <w:r w:rsidRPr="00C11817">
        <w:rPr>
          <w:rFonts w:eastAsiaTheme="minorEastAsia"/>
        </w:rPr>
        <w:t>z_sphere</w:t>
      </w:r>
      <w:proofErr w:type="spellEnd"/>
      <w:r w:rsidRPr="00C11817">
        <w:rPr>
          <w:rFonts w:eastAsiaTheme="minorEastAsia"/>
        </w:rPr>
        <w:t>, '</w:t>
      </w:r>
      <w:proofErr w:type="spellStart"/>
      <w:r w:rsidRPr="00C11817">
        <w:rPr>
          <w:rFonts w:eastAsiaTheme="minorEastAsia"/>
        </w:rPr>
        <w:t>FaceAlpha</w:t>
      </w:r>
      <w:proofErr w:type="spellEnd"/>
      <w:r w:rsidRPr="00C11817">
        <w:rPr>
          <w:rFonts w:eastAsiaTheme="minorEastAsia"/>
        </w:rPr>
        <w:t>', 0.3, '</w:t>
      </w:r>
      <w:proofErr w:type="spellStart"/>
      <w:r w:rsidRPr="00C11817">
        <w:rPr>
          <w:rFonts w:eastAsiaTheme="minorEastAsia"/>
        </w:rPr>
        <w:t>EdgeAlpha</w:t>
      </w:r>
      <w:proofErr w:type="spellEnd"/>
      <w:r w:rsidRPr="00C11817">
        <w:rPr>
          <w:rFonts w:eastAsiaTheme="minorEastAsia"/>
        </w:rPr>
        <w:t>', 0.1, '</w:t>
      </w:r>
      <w:proofErr w:type="spellStart"/>
      <w:r w:rsidRPr="00C11817">
        <w:rPr>
          <w:rFonts w:eastAsiaTheme="minorEastAsia"/>
        </w:rPr>
        <w:t>FaceColor</w:t>
      </w:r>
      <w:proofErr w:type="spellEnd"/>
      <w:r w:rsidRPr="00C11817">
        <w:rPr>
          <w:rFonts w:eastAsiaTheme="minorEastAsia"/>
        </w:rPr>
        <w:t>', 'red');</w:t>
      </w:r>
    </w:p>
    <w:p w14:paraId="2AFA26E6" w14:textId="77777777" w:rsidR="00C11817" w:rsidRPr="00C11817" w:rsidRDefault="00C11817" w:rsidP="00C11817">
      <w:pPr>
        <w:rPr>
          <w:rFonts w:eastAsiaTheme="minorEastAsia"/>
        </w:rPr>
      </w:pPr>
    </w:p>
    <w:p w14:paraId="59B304A5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>%draw desired circle path</w:t>
      </w:r>
    </w:p>
    <w:p w14:paraId="43C60588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>plot3(positions(1,:), positions(2,:), positions(3,:), 'r--', '</w:t>
      </w:r>
      <w:proofErr w:type="spellStart"/>
      <w:r w:rsidRPr="00C11817">
        <w:rPr>
          <w:rFonts w:eastAsiaTheme="minorEastAsia"/>
        </w:rPr>
        <w:t>LineWidth</w:t>
      </w:r>
      <w:proofErr w:type="spellEnd"/>
      <w:r w:rsidRPr="00C11817">
        <w:rPr>
          <w:rFonts w:eastAsiaTheme="minorEastAsia"/>
        </w:rPr>
        <w:t>', 2, 'DisplayName', 'Desired Path');</w:t>
      </w:r>
    </w:p>
    <w:p w14:paraId="1ECF1936" w14:textId="77777777" w:rsidR="00C11817" w:rsidRPr="00C11817" w:rsidRDefault="00C11817" w:rsidP="00C11817">
      <w:pPr>
        <w:rPr>
          <w:rFonts w:eastAsiaTheme="minorEastAsia"/>
        </w:rPr>
      </w:pPr>
    </w:p>
    <w:p w14:paraId="0A06E830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>%actual path</w:t>
      </w:r>
    </w:p>
    <w:p w14:paraId="46063C6C" w14:textId="77777777" w:rsidR="00C11817" w:rsidRPr="00C11817" w:rsidRDefault="00C11817" w:rsidP="00C11817">
      <w:pPr>
        <w:rPr>
          <w:rFonts w:eastAsiaTheme="minorEastAsia"/>
        </w:rPr>
      </w:pPr>
      <w:proofErr w:type="spellStart"/>
      <w:r w:rsidRPr="00C11817">
        <w:rPr>
          <w:rFonts w:eastAsiaTheme="minorEastAsia"/>
        </w:rPr>
        <w:t>trace_line</w:t>
      </w:r>
      <w:proofErr w:type="spellEnd"/>
      <w:r w:rsidRPr="00C11817">
        <w:rPr>
          <w:rFonts w:eastAsiaTheme="minorEastAsia"/>
        </w:rPr>
        <w:t xml:space="preserve"> = plot3(nan, nan, nan, 'b-', '</w:t>
      </w:r>
      <w:proofErr w:type="spellStart"/>
      <w:r w:rsidRPr="00C11817">
        <w:rPr>
          <w:rFonts w:eastAsiaTheme="minorEastAsia"/>
        </w:rPr>
        <w:t>LineWidth</w:t>
      </w:r>
      <w:proofErr w:type="spellEnd"/>
      <w:r w:rsidRPr="00C11817">
        <w:rPr>
          <w:rFonts w:eastAsiaTheme="minorEastAsia"/>
        </w:rPr>
        <w:t>', 2, 'DisplayName', 'Actual Path');</w:t>
      </w:r>
    </w:p>
    <w:p w14:paraId="7848E3E8" w14:textId="77777777" w:rsidR="00C11817" w:rsidRPr="00C11817" w:rsidRDefault="00C11817" w:rsidP="00C11817">
      <w:pPr>
        <w:rPr>
          <w:rFonts w:eastAsiaTheme="minorEastAsia"/>
        </w:rPr>
      </w:pPr>
    </w:p>
    <w:p w14:paraId="1F5C31F8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>legend('Location', 'northeast');</w:t>
      </w:r>
    </w:p>
    <w:p w14:paraId="2EF5C625" w14:textId="77777777" w:rsidR="00C11817" w:rsidRPr="00C11817" w:rsidRDefault="00C11817" w:rsidP="00C11817">
      <w:pPr>
        <w:rPr>
          <w:rFonts w:eastAsiaTheme="minorEastAsia"/>
        </w:rPr>
      </w:pPr>
    </w:p>
    <w:p w14:paraId="25BF451F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>%animation loop</w:t>
      </w:r>
    </w:p>
    <w:p w14:paraId="35CB7B46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 xml:space="preserve">for </w:t>
      </w:r>
      <w:proofErr w:type="spellStart"/>
      <w:r w:rsidRPr="00C11817">
        <w:rPr>
          <w:rFonts w:eastAsiaTheme="minorEastAsia"/>
        </w:rPr>
        <w:t>i</w:t>
      </w:r>
      <w:proofErr w:type="spellEnd"/>
      <w:r w:rsidRPr="00C11817">
        <w:rPr>
          <w:rFonts w:eastAsiaTheme="minorEastAsia"/>
        </w:rPr>
        <w:t xml:space="preserve"> = 1:num_points</w:t>
      </w:r>
    </w:p>
    <w:p w14:paraId="5A44EB12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 xml:space="preserve">    %plot robot at current config</w:t>
      </w:r>
    </w:p>
    <w:p w14:paraId="20FAE5B0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 xml:space="preserve">    </w:t>
      </w:r>
      <w:proofErr w:type="spellStart"/>
      <w:r w:rsidRPr="00C11817">
        <w:rPr>
          <w:rFonts w:eastAsiaTheme="minorEastAsia"/>
        </w:rPr>
        <w:t>robot.plot</w:t>
      </w:r>
      <w:proofErr w:type="spellEnd"/>
      <w:r w:rsidRPr="00C11817">
        <w:rPr>
          <w:rFonts w:eastAsiaTheme="minorEastAsia"/>
        </w:rPr>
        <w:t>(</w:t>
      </w:r>
      <w:proofErr w:type="spellStart"/>
      <w:r w:rsidRPr="00C11817">
        <w:rPr>
          <w:rFonts w:eastAsiaTheme="minorEastAsia"/>
        </w:rPr>
        <w:t>q_trajectory</w:t>
      </w:r>
      <w:proofErr w:type="spellEnd"/>
      <w:r w:rsidRPr="00C11817">
        <w:rPr>
          <w:rFonts w:eastAsiaTheme="minorEastAsia"/>
        </w:rPr>
        <w:t>(</w:t>
      </w:r>
      <w:proofErr w:type="spellStart"/>
      <w:r w:rsidRPr="00C11817">
        <w:rPr>
          <w:rFonts w:eastAsiaTheme="minorEastAsia"/>
        </w:rPr>
        <w:t>i</w:t>
      </w:r>
      <w:proofErr w:type="spellEnd"/>
      <w:r w:rsidRPr="00C11817">
        <w:rPr>
          <w:rFonts w:eastAsiaTheme="minorEastAsia"/>
        </w:rPr>
        <w:t>,:), 'workspace', [</w:t>
      </w:r>
      <w:proofErr w:type="spellStart"/>
      <w:r w:rsidRPr="00C11817">
        <w:rPr>
          <w:rFonts w:eastAsiaTheme="minorEastAsia"/>
        </w:rPr>
        <w:t>sphere_center</w:t>
      </w:r>
      <w:proofErr w:type="spellEnd"/>
      <w:r w:rsidRPr="00C11817">
        <w:rPr>
          <w:rFonts w:eastAsiaTheme="minorEastAsia"/>
        </w:rPr>
        <w:t xml:space="preserve">(1)-1, </w:t>
      </w:r>
      <w:proofErr w:type="spellStart"/>
      <w:r w:rsidRPr="00C11817">
        <w:rPr>
          <w:rFonts w:eastAsiaTheme="minorEastAsia"/>
        </w:rPr>
        <w:t>sphere_center</w:t>
      </w:r>
      <w:proofErr w:type="spellEnd"/>
      <w:r w:rsidRPr="00C11817">
        <w:rPr>
          <w:rFonts w:eastAsiaTheme="minorEastAsia"/>
        </w:rPr>
        <w:t xml:space="preserve">(1)+1, </w:t>
      </w:r>
      <w:proofErr w:type="spellStart"/>
      <w:r w:rsidRPr="00C11817">
        <w:rPr>
          <w:rFonts w:eastAsiaTheme="minorEastAsia"/>
        </w:rPr>
        <w:t>sphere_center</w:t>
      </w:r>
      <w:proofErr w:type="spellEnd"/>
      <w:r w:rsidRPr="00C11817">
        <w:rPr>
          <w:rFonts w:eastAsiaTheme="minorEastAsia"/>
        </w:rPr>
        <w:t xml:space="preserve">(2)-1, </w:t>
      </w:r>
      <w:proofErr w:type="spellStart"/>
      <w:r w:rsidRPr="00C11817">
        <w:rPr>
          <w:rFonts w:eastAsiaTheme="minorEastAsia"/>
        </w:rPr>
        <w:t>sphere_center</w:t>
      </w:r>
      <w:proofErr w:type="spellEnd"/>
      <w:r w:rsidRPr="00C11817">
        <w:rPr>
          <w:rFonts w:eastAsiaTheme="minorEastAsia"/>
        </w:rPr>
        <w:t xml:space="preserve">(2)+1, 0, </w:t>
      </w:r>
      <w:proofErr w:type="spellStart"/>
      <w:r w:rsidRPr="00C11817">
        <w:rPr>
          <w:rFonts w:eastAsiaTheme="minorEastAsia"/>
        </w:rPr>
        <w:t>sphere_center</w:t>
      </w:r>
      <w:proofErr w:type="spellEnd"/>
      <w:r w:rsidRPr="00C11817">
        <w:rPr>
          <w:rFonts w:eastAsiaTheme="minorEastAsia"/>
        </w:rPr>
        <w:t>(3)+1], 'trail', 'b-', '</w:t>
      </w:r>
      <w:proofErr w:type="spellStart"/>
      <w:r w:rsidRPr="00C11817">
        <w:rPr>
          <w:rFonts w:eastAsiaTheme="minorEastAsia"/>
        </w:rPr>
        <w:t>nobase</w:t>
      </w:r>
      <w:proofErr w:type="spellEnd"/>
      <w:r w:rsidRPr="00C11817">
        <w:rPr>
          <w:rFonts w:eastAsiaTheme="minorEastAsia"/>
        </w:rPr>
        <w:t>');</w:t>
      </w:r>
    </w:p>
    <w:p w14:paraId="544A43BD" w14:textId="77777777" w:rsidR="00C11817" w:rsidRPr="00C11817" w:rsidRDefault="00C11817" w:rsidP="00C11817">
      <w:pPr>
        <w:rPr>
          <w:rFonts w:eastAsiaTheme="minorEastAsia"/>
        </w:rPr>
      </w:pPr>
    </w:p>
    <w:p w14:paraId="40158958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 xml:space="preserve">    %update trace line</w:t>
      </w:r>
    </w:p>
    <w:p w14:paraId="1542CD16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 xml:space="preserve">    set(</w:t>
      </w:r>
      <w:proofErr w:type="spellStart"/>
      <w:r w:rsidRPr="00C11817">
        <w:rPr>
          <w:rFonts w:eastAsiaTheme="minorEastAsia"/>
        </w:rPr>
        <w:t>trace_line</w:t>
      </w:r>
      <w:proofErr w:type="spellEnd"/>
      <w:r w:rsidRPr="00C11817">
        <w:rPr>
          <w:rFonts w:eastAsiaTheme="minorEastAsia"/>
        </w:rPr>
        <w:t>, '</w:t>
      </w:r>
      <w:proofErr w:type="spellStart"/>
      <w:r w:rsidRPr="00C11817">
        <w:rPr>
          <w:rFonts w:eastAsiaTheme="minorEastAsia"/>
        </w:rPr>
        <w:t>XData</w:t>
      </w:r>
      <w:proofErr w:type="spellEnd"/>
      <w:r w:rsidRPr="00C11817">
        <w:rPr>
          <w:rFonts w:eastAsiaTheme="minorEastAsia"/>
        </w:rPr>
        <w:t>', positions(1, 1:i), '</w:t>
      </w:r>
      <w:proofErr w:type="spellStart"/>
      <w:r w:rsidRPr="00C11817">
        <w:rPr>
          <w:rFonts w:eastAsiaTheme="minorEastAsia"/>
        </w:rPr>
        <w:t>YData</w:t>
      </w:r>
      <w:proofErr w:type="spellEnd"/>
      <w:r w:rsidRPr="00C11817">
        <w:rPr>
          <w:rFonts w:eastAsiaTheme="minorEastAsia"/>
        </w:rPr>
        <w:t>', positions(2,1:i), '</w:t>
      </w:r>
      <w:proofErr w:type="spellStart"/>
      <w:r w:rsidRPr="00C11817">
        <w:rPr>
          <w:rFonts w:eastAsiaTheme="minorEastAsia"/>
        </w:rPr>
        <w:t>ZData</w:t>
      </w:r>
      <w:proofErr w:type="spellEnd"/>
      <w:r w:rsidRPr="00C11817">
        <w:rPr>
          <w:rFonts w:eastAsiaTheme="minorEastAsia"/>
        </w:rPr>
        <w:t>', positions(3,1:i));</w:t>
      </w:r>
    </w:p>
    <w:p w14:paraId="3EC28FD9" w14:textId="77777777" w:rsidR="00C11817" w:rsidRPr="00C11817" w:rsidRDefault="00C11817" w:rsidP="00C11817">
      <w:pPr>
        <w:rPr>
          <w:rFonts w:eastAsiaTheme="minorEastAsia"/>
        </w:rPr>
      </w:pPr>
    </w:p>
    <w:p w14:paraId="49153CEA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lastRenderedPageBreak/>
        <w:t xml:space="preserve">    pause(0.05);</w:t>
      </w:r>
    </w:p>
    <w:p w14:paraId="4ECEC8FB" w14:textId="77777777" w:rsidR="00C11817" w:rsidRPr="00C11817" w:rsidRDefault="00C11817" w:rsidP="00C11817">
      <w:pPr>
        <w:rPr>
          <w:rFonts w:eastAsiaTheme="minorEastAsia"/>
        </w:rPr>
      </w:pPr>
    </w:p>
    <w:p w14:paraId="6E011534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>end</w:t>
      </w:r>
    </w:p>
    <w:p w14:paraId="3A976BCB" w14:textId="77777777" w:rsidR="00C11817" w:rsidRPr="00C11817" w:rsidRDefault="00C11817" w:rsidP="00C11817">
      <w:pPr>
        <w:rPr>
          <w:rFonts w:eastAsiaTheme="minorEastAsia"/>
        </w:rPr>
      </w:pPr>
    </w:p>
    <w:p w14:paraId="5E0F26FB" w14:textId="77777777" w:rsidR="00C11817" w:rsidRPr="00C11817" w:rsidRDefault="00C11817" w:rsidP="00C11817">
      <w:pPr>
        <w:rPr>
          <w:rFonts w:eastAsiaTheme="minorEastAsia"/>
        </w:rPr>
      </w:pPr>
      <w:proofErr w:type="spellStart"/>
      <w:r w:rsidRPr="00C11817">
        <w:rPr>
          <w:rFonts w:eastAsiaTheme="minorEastAsia"/>
        </w:rPr>
        <w:t>fprintf</w:t>
      </w:r>
      <w:proofErr w:type="spellEnd"/>
      <w:r w:rsidRPr="00C11817">
        <w:rPr>
          <w:rFonts w:eastAsiaTheme="minorEastAsia"/>
        </w:rPr>
        <w:t>('======================================\n');</w:t>
      </w:r>
    </w:p>
    <w:p w14:paraId="06575C08" w14:textId="77777777" w:rsidR="00C11817" w:rsidRPr="00C11817" w:rsidRDefault="00C11817" w:rsidP="00C11817">
      <w:pPr>
        <w:rPr>
          <w:rFonts w:eastAsiaTheme="minorEastAsia"/>
        </w:rPr>
      </w:pPr>
      <w:proofErr w:type="spellStart"/>
      <w:r w:rsidRPr="00C11817">
        <w:rPr>
          <w:rFonts w:eastAsiaTheme="minorEastAsia"/>
        </w:rPr>
        <w:t>disp</w:t>
      </w:r>
      <w:proofErr w:type="spellEnd"/>
      <w:r w:rsidRPr="00C11817">
        <w:rPr>
          <w:rFonts w:eastAsiaTheme="minorEastAsia"/>
        </w:rPr>
        <w:t>('Animation Complete');</w:t>
      </w:r>
    </w:p>
    <w:p w14:paraId="60724126" w14:textId="77777777" w:rsidR="00C11817" w:rsidRPr="00C11817" w:rsidRDefault="00C11817" w:rsidP="00C11817">
      <w:pPr>
        <w:rPr>
          <w:rFonts w:eastAsiaTheme="minorEastAsia"/>
        </w:rPr>
      </w:pPr>
      <w:proofErr w:type="spellStart"/>
      <w:r w:rsidRPr="00C11817">
        <w:rPr>
          <w:rFonts w:eastAsiaTheme="minorEastAsia"/>
        </w:rPr>
        <w:t>fprintf</w:t>
      </w:r>
      <w:proofErr w:type="spellEnd"/>
      <w:r w:rsidRPr="00C11817">
        <w:rPr>
          <w:rFonts w:eastAsiaTheme="minorEastAsia"/>
        </w:rPr>
        <w:t>('======================================\n\n');</w:t>
      </w:r>
    </w:p>
    <w:p w14:paraId="1A3A2905" w14:textId="77777777" w:rsidR="00C11817" w:rsidRPr="00C11817" w:rsidRDefault="00C11817" w:rsidP="00C11817">
      <w:pPr>
        <w:rPr>
          <w:rFonts w:eastAsiaTheme="minorEastAsia"/>
        </w:rPr>
      </w:pPr>
    </w:p>
    <w:p w14:paraId="444472F7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>%% --- Verification ---</w:t>
      </w:r>
    </w:p>
    <w:p w14:paraId="10FB58E2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>%%%%%%%%%%%%%%%%%%%%%%%</w:t>
      </w:r>
    </w:p>
    <w:p w14:paraId="158D7FD7" w14:textId="77777777" w:rsidR="00C11817" w:rsidRPr="00C11817" w:rsidRDefault="00C11817" w:rsidP="00C11817">
      <w:pPr>
        <w:rPr>
          <w:rFonts w:eastAsiaTheme="minorEastAsia"/>
        </w:rPr>
      </w:pPr>
      <w:proofErr w:type="spellStart"/>
      <w:r w:rsidRPr="00C11817">
        <w:rPr>
          <w:rFonts w:eastAsiaTheme="minorEastAsia"/>
        </w:rPr>
        <w:t>disp</w:t>
      </w:r>
      <w:proofErr w:type="spellEnd"/>
      <w:r w:rsidRPr="00C11817">
        <w:rPr>
          <w:rFonts w:eastAsiaTheme="minorEastAsia"/>
        </w:rPr>
        <w:t>('Verification...');</w:t>
      </w:r>
    </w:p>
    <w:p w14:paraId="706E153F" w14:textId="77777777" w:rsidR="00C11817" w:rsidRPr="00C11817" w:rsidRDefault="00C11817" w:rsidP="00C11817">
      <w:pPr>
        <w:rPr>
          <w:rFonts w:eastAsiaTheme="minorEastAsia"/>
        </w:rPr>
      </w:pPr>
    </w:p>
    <w:p w14:paraId="4A32104A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>%calculate actual end effector pos</w:t>
      </w:r>
    </w:p>
    <w:p w14:paraId="7DA7D134" w14:textId="77777777" w:rsidR="00C11817" w:rsidRPr="00C11817" w:rsidRDefault="00C11817" w:rsidP="00C11817">
      <w:pPr>
        <w:rPr>
          <w:rFonts w:eastAsiaTheme="minorEastAsia"/>
        </w:rPr>
      </w:pPr>
      <w:proofErr w:type="spellStart"/>
      <w:r w:rsidRPr="00C11817">
        <w:rPr>
          <w:rFonts w:eastAsiaTheme="minorEastAsia"/>
        </w:rPr>
        <w:t>actual_positions</w:t>
      </w:r>
      <w:proofErr w:type="spellEnd"/>
      <w:r w:rsidRPr="00C11817">
        <w:rPr>
          <w:rFonts w:eastAsiaTheme="minorEastAsia"/>
        </w:rPr>
        <w:t xml:space="preserve"> = zeros(3, </w:t>
      </w:r>
      <w:proofErr w:type="spellStart"/>
      <w:r w:rsidRPr="00C11817">
        <w:rPr>
          <w:rFonts w:eastAsiaTheme="minorEastAsia"/>
        </w:rPr>
        <w:t>num_points</w:t>
      </w:r>
      <w:proofErr w:type="spellEnd"/>
      <w:r w:rsidRPr="00C11817">
        <w:rPr>
          <w:rFonts w:eastAsiaTheme="minorEastAsia"/>
        </w:rPr>
        <w:t>);</w:t>
      </w:r>
    </w:p>
    <w:p w14:paraId="2A11AE6E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 xml:space="preserve">for </w:t>
      </w:r>
      <w:proofErr w:type="spellStart"/>
      <w:r w:rsidRPr="00C11817">
        <w:rPr>
          <w:rFonts w:eastAsiaTheme="minorEastAsia"/>
        </w:rPr>
        <w:t>i</w:t>
      </w:r>
      <w:proofErr w:type="spellEnd"/>
      <w:r w:rsidRPr="00C11817">
        <w:rPr>
          <w:rFonts w:eastAsiaTheme="minorEastAsia"/>
        </w:rPr>
        <w:t xml:space="preserve"> = 1:num_points</w:t>
      </w:r>
    </w:p>
    <w:p w14:paraId="035D733A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 xml:space="preserve">    </w:t>
      </w:r>
      <w:proofErr w:type="spellStart"/>
      <w:r w:rsidRPr="00C11817">
        <w:rPr>
          <w:rFonts w:eastAsiaTheme="minorEastAsia"/>
        </w:rPr>
        <w:t>T_actual</w:t>
      </w:r>
      <w:proofErr w:type="spellEnd"/>
      <w:r w:rsidRPr="00C11817">
        <w:rPr>
          <w:rFonts w:eastAsiaTheme="minorEastAsia"/>
        </w:rPr>
        <w:t xml:space="preserve"> = </w:t>
      </w:r>
      <w:proofErr w:type="spellStart"/>
      <w:r w:rsidRPr="00C11817">
        <w:rPr>
          <w:rFonts w:eastAsiaTheme="minorEastAsia"/>
        </w:rPr>
        <w:t>robot.fkine</w:t>
      </w:r>
      <w:proofErr w:type="spellEnd"/>
      <w:r w:rsidRPr="00C11817">
        <w:rPr>
          <w:rFonts w:eastAsiaTheme="minorEastAsia"/>
        </w:rPr>
        <w:t>(</w:t>
      </w:r>
      <w:proofErr w:type="spellStart"/>
      <w:r w:rsidRPr="00C11817">
        <w:rPr>
          <w:rFonts w:eastAsiaTheme="minorEastAsia"/>
        </w:rPr>
        <w:t>q_trajectory</w:t>
      </w:r>
      <w:proofErr w:type="spellEnd"/>
      <w:r w:rsidRPr="00C11817">
        <w:rPr>
          <w:rFonts w:eastAsiaTheme="minorEastAsia"/>
        </w:rPr>
        <w:t>(</w:t>
      </w:r>
      <w:proofErr w:type="spellStart"/>
      <w:r w:rsidRPr="00C11817">
        <w:rPr>
          <w:rFonts w:eastAsiaTheme="minorEastAsia"/>
        </w:rPr>
        <w:t>i</w:t>
      </w:r>
      <w:proofErr w:type="spellEnd"/>
      <w:r w:rsidRPr="00C11817">
        <w:rPr>
          <w:rFonts w:eastAsiaTheme="minorEastAsia"/>
        </w:rPr>
        <w:t>, :));</w:t>
      </w:r>
    </w:p>
    <w:p w14:paraId="331A3391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 xml:space="preserve">    </w:t>
      </w:r>
      <w:proofErr w:type="spellStart"/>
      <w:r w:rsidRPr="00C11817">
        <w:rPr>
          <w:rFonts w:eastAsiaTheme="minorEastAsia"/>
        </w:rPr>
        <w:t>actual_positions</w:t>
      </w:r>
      <w:proofErr w:type="spellEnd"/>
      <w:r w:rsidRPr="00C11817">
        <w:rPr>
          <w:rFonts w:eastAsiaTheme="minorEastAsia"/>
        </w:rPr>
        <w:t>(:,</w:t>
      </w:r>
      <w:proofErr w:type="spellStart"/>
      <w:r w:rsidRPr="00C11817">
        <w:rPr>
          <w:rFonts w:eastAsiaTheme="minorEastAsia"/>
        </w:rPr>
        <w:t>i</w:t>
      </w:r>
      <w:proofErr w:type="spellEnd"/>
      <w:r w:rsidRPr="00C11817">
        <w:rPr>
          <w:rFonts w:eastAsiaTheme="minorEastAsia"/>
        </w:rPr>
        <w:t>) = T_actual.t;</w:t>
      </w:r>
    </w:p>
    <w:p w14:paraId="0F38FDB2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>end</w:t>
      </w:r>
    </w:p>
    <w:p w14:paraId="18695C19" w14:textId="77777777" w:rsidR="00C11817" w:rsidRPr="00C11817" w:rsidRDefault="00C11817" w:rsidP="00C11817">
      <w:pPr>
        <w:rPr>
          <w:rFonts w:eastAsiaTheme="minorEastAsia"/>
        </w:rPr>
      </w:pPr>
    </w:p>
    <w:p w14:paraId="1CFEFB08" w14:textId="77777777" w:rsidR="00C11817" w:rsidRPr="00C11817" w:rsidRDefault="00C11817" w:rsidP="00C11817">
      <w:pPr>
        <w:rPr>
          <w:rFonts w:eastAsiaTheme="minorEastAsia"/>
        </w:rPr>
      </w:pPr>
      <w:r w:rsidRPr="00C11817">
        <w:rPr>
          <w:rFonts w:eastAsiaTheme="minorEastAsia"/>
        </w:rPr>
        <w:t>%calculate pos errors</w:t>
      </w:r>
    </w:p>
    <w:p w14:paraId="7CF13479" w14:textId="77777777" w:rsidR="00C11817" w:rsidRPr="00C11817" w:rsidRDefault="00C11817" w:rsidP="00C11817">
      <w:pPr>
        <w:rPr>
          <w:rFonts w:eastAsiaTheme="minorEastAsia"/>
        </w:rPr>
      </w:pPr>
      <w:proofErr w:type="spellStart"/>
      <w:r w:rsidRPr="00C11817">
        <w:rPr>
          <w:rFonts w:eastAsiaTheme="minorEastAsia"/>
        </w:rPr>
        <w:t>position_errors</w:t>
      </w:r>
      <w:proofErr w:type="spellEnd"/>
      <w:r w:rsidRPr="00C11817">
        <w:rPr>
          <w:rFonts w:eastAsiaTheme="minorEastAsia"/>
        </w:rPr>
        <w:t xml:space="preserve"> = </w:t>
      </w:r>
      <w:proofErr w:type="spellStart"/>
      <w:r w:rsidRPr="00C11817">
        <w:rPr>
          <w:rFonts w:eastAsiaTheme="minorEastAsia"/>
        </w:rPr>
        <w:t>vecnorm</w:t>
      </w:r>
      <w:proofErr w:type="spellEnd"/>
      <w:r w:rsidRPr="00C11817">
        <w:rPr>
          <w:rFonts w:eastAsiaTheme="minorEastAsia"/>
        </w:rPr>
        <w:t xml:space="preserve">(positions - </w:t>
      </w:r>
      <w:proofErr w:type="spellStart"/>
      <w:r w:rsidRPr="00C11817">
        <w:rPr>
          <w:rFonts w:eastAsiaTheme="minorEastAsia"/>
        </w:rPr>
        <w:t>actual_positions</w:t>
      </w:r>
      <w:proofErr w:type="spellEnd"/>
      <w:r w:rsidRPr="00C11817">
        <w:rPr>
          <w:rFonts w:eastAsiaTheme="minorEastAsia"/>
        </w:rPr>
        <w:t>);</w:t>
      </w:r>
    </w:p>
    <w:p w14:paraId="4C770C9A" w14:textId="77777777" w:rsidR="00C11817" w:rsidRPr="00C11817" w:rsidRDefault="00C11817" w:rsidP="00C11817">
      <w:pPr>
        <w:rPr>
          <w:rFonts w:eastAsiaTheme="minorEastAsia"/>
        </w:rPr>
      </w:pPr>
      <w:proofErr w:type="spellStart"/>
      <w:r w:rsidRPr="00C11817">
        <w:rPr>
          <w:rFonts w:eastAsiaTheme="minorEastAsia"/>
        </w:rPr>
        <w:t>mean_error</w:t>
      </w:r>
      <w:proofErr w:type="spellEnd"/>
      <w:r w:rsidRPr="00C11817">
        <w:rPr>
          <w:rFonts w:eastAsiaTheme="minorEastAsia"/>
        </w:rPr>
        <w:t xml:space="preserve"> = mean(</w:t>
      </w:r>
      <w:proofErr w:type="spellStart"/>
      <w:r w:rsidRPr="00C11817">
        <w:rPr>
          <w:rFonts w:eastAsiaTheme="minorEastAsia"/>
        </w:rPr>
        <w:t>position_errors</w:t>
      </w:r>
      <w:proofErr w:type="spellEnd"/>
      <w:r w:rsidRPr="00C11817">
        <w:rPr>
          <w:rFonts w:eastAsiaTheme="minorEastAsia"/>
        </w:rPr>
        <w:t>);</w:t>
      </w:r>
    </w:p>
    <w:p w14:paraId="0E2B5986" w14:textId="77777777" w:rsidR="00C11817" w:rsidRPr="00C11817" w:rsidRDefault="00C11817" w:rsidP="00C11817">
      <w:pPr>
        <w:rPr>
          <w:rFonts w:eastAsiaTheme="minorEastAsia"/>
        </w:rPr>
      </w:pPr>
      <w:proofErr w:type="spellStart"/>
      <w:r w:rsidRPr="00C11817">
        <w:rPr>
          <w:rFonts w:eastAsiaTheme="minorEastAsia"/>
        </w:rPr>
        <w:t>max_error</w:t>
      </w:r>
      <w:proofErr w:type="spellEnd"/>
      <w:r w:rsidRPr="00C11817">
        <w:rPr>
          <w:rFonts w:eastAsiaTheme="minorEastAsia"/>
        </w:rPr>
        <w:t xml:space="preserve"> = max(</w:t>
      </w:r>
      <w:proofErr w:type="spellStart"/>
      <w:r w:rsidRPr="00C11817">
        <w:rPr>
          <w:rFonts w:eastAsiaTheme="minorEastAsia"/>
        </w:rPr>
        <w:t>position_errors</w:t>
      </w:r>
      <w:proofErr w:type="spellEnd"/>
      <w:r w:rsidRPr="00C11817">
        <w:rPr>
          <w:rFonts w:eastAsiaTheme="minorEastAsia"/>
        </w:rPr>
        <w:t>);</w:t>
      </w:r>
    </w:p>
    <w:p w14:paraId="30161A89" w14:textId="77777777" w:rsidR="00C11817" w:rsidRPr="00C11817" w:rsidRDefault="00C11817" w:rsidP="00C11817">
      <w:pPr>
        <w:rPr>
          <w:rFonts w:eastAsiaTheme="minorEastAsia"/>
        </w:rPr>
      </w:pPr>
    </w:p>
    <w:p w14:paraId="5B04BDBA" w14:textId="77777777" w:rsidR="00C11817" w:rsidRPr="00C11817" w:rsidRDefault="00C11817" w:rsidP="00C11817">
      <w:pPr>
        <w:rPr>
          <w:rFonts w:eastAsiaTheme="minorEastAsia"/>
        </w:rPr>
      </w:pPr>
      <w:proofErr w:type="spellStart"/>
      <w:r w:rsidRPr="00C11817">
        <w:rPr>
          <w:rFonts w:eastAsiaTheme="minorEastAsia"/>
        </w:rPr>
        <w:t>fprintf</w:t>
      </w:r>
      <w:proofErr w:type="spellEnd"/>
      <w:r w:rsidRPr="00C11817">
        <w:rPr>
          <w:rFonts w:eastAsiaTheme="minorEastAsia"/>
        </w:rPr>
        <w:t>('======================================\n');</w:t>
      </w:r>
    </w:p>
    <w:p w14:paraId="5FEF7F1B" w14:textId="77777777" w:rsidR="00C11817" w:rsidRPr="00C11817" w:rsidRDefault="00C11817" w:rsidP="00C11817">
      <w:pPr>
        <w:rPr>
          <w:rFonts w:eastAsiaTheme="minorEastAsia"/>
        </w:rPr>
      </w:pPr>
      <w:proofErr w:type="spellStart"/>
      <w:r w:rsidRPr="00C11817">
        <w:rPr>
          <w:rFonts w:eastAsiaTheme="minorEastAsia"/>
        </w:rPr>
        <w:t>disp</w:t>
      </w:r>
      <w:proofErr w:type="spellEnd"/>
      <w:r w:rsidRPr="00C11817">
        <w:rPr>
          <w:rFonts w:eastAsiaTheme="minorEastAsia"/>
        </w:rPr>
        <w:t>('Verification Results:');</w:t>
      </w:r>
    </w:p>
    <w:p w14:paraId="01EC164A" w14:textId="77777777" w:rsidR="00C11817" w:rsidRPr="00C11817" w:rsidRDefault="00C11817" w:rsidP="00C11817">
      <w:pPr>
        <w:rPr>
          <w:rFonts w:eastAsiaTheme="minorEastAsia"/>
        </w:rPr>
      </w:pPr>
      <w:proofErr w:type="spellStart"/>
      <w:r w:rsidRPr="00C11817">
        <w:rPr>
          <w:rFonts w:eastAsiaTheme="minorEastAsia"/>
        </w:rPr>
        <w:lastRenderedPageBreak/>
        <w:t>fprintf</w:t>
      </w:r>
      <w:proofErr w:type="spellEnd"/>
      <w:r w:rsidRPr="00C11817">
        <w:rPr>
          <w:rFonts w:eastAsiaTheme="minorEastAsia"/>
        </w:rPr>
        <w:t xml:space="preserve">('Mean Position Error: %.4f mm\n', </w:t>
      </w:r>
      <w:proofErr w:type="spellStart"/>
      <w:r w:rsidRPr="00C11817">
        <w:rPr>
          <w:rFonts w:eastAsiaTheme="minorEastAsia"/>
        </w:rPr>
        <w:t>mean_error</w:t>
      </w:r>
      <w:proofErr w:type="spellEnd"/>
      <w:r w:rsidRPr="00C11817">
        <w:rPr>
          <w:rFonts w:eastAsiaTheme="minorEastAsia"/>
        </w:rPr>
        <w:t xml:space="preserve"> * 1000);</w:t>
      </w:r>
    </w:p>
    <w:p w14:paraId="591FC270" w14:textId="77777777" w:rsidR="00C11817" w:rsidRPr="00C11817" w:rsidRDefault="00C11817" w:rsidP="00C11817">
      <w:pPr>
        <w:rPr>
          <w:rFonts w:eastAsiaTheme="minorEastAsia"/>
        </w:rPr>
      </w:pPr>
      <w:proofErr w:type="spellStart"/>
      <w:r w:rsidRPr="00C11817">
        <w:rPr>
          <w:rFonts w:eastAsiaTheme="minorEastAsia"/>
        </w:rPr>
        <w:t>fprintf</w:t>
      </w:r>
      <w:proofErr w:type="spellEnd"/>
      <w:r w:rsidRPr="00C11817">
        <w:rPr>
          <w:rFonts w:eastAsiaTheme="minorEastAsia"/>
        </w:rPr>
        <w:t xml:space="preserve">('Max Position Error: %.4f mm\n', </w:t>
      </w:r>
      <w:proofErr w:type="spellStart"/>
      <w:r w:rsidRPr="00C11817">
        <w:rPr>
          <w:rFonts w:eastAsiaTheme="minorEastAsia"/>
        </w:rPr>
        <w:t>max_error</w:t>
      </w:r>
      <w:proofErr w:type="spellEnd"/>
      <w:r w:rsidRPr="00C11817">
        <w:rPr>
          <w:rFonts w:eastAsiaTheme="minorEastAsia"/>
        </w:rPr>
        <w:t xml:space="preserve"> * 1000);</w:t>
      </w:r>
    </w:p>
    <w:p w14:paraId="02E5066E" w14:textId="32732D50" w:rsidR="00C11817" w:rsidRDefault="00C11817" w:rsidP="00C11817">
      <w:pPr>
        <w:rPr>
          <w:rFonts w:eastAsiaTheme="minorEastAsia"/>
        </w:rPr>
      </w:pPr>
      <w:proofErr w:type="spellStart"/>
      <w:r w:rsidRPr="00C11817">
        <w:rPr>
          <w:rFonts w:eastAsiaTheme="minorEastAsia"/>
        </w:rPr>
        <w:t>fprintf</w:t>
      </w:r>
      <w:proofErr w:type="spellEnd"/>
      <w:r w:rsidRPr="00C11817">
        <w:rPr>
          <w:rFonts w:eastAsiaTheme="minorEastAsia"/>
        </w:rPr>
        <w:t>('======================================\n\n');</w:t>
      </w:r>
    </w:p>
    <w:p w14:paraId="340AF009" w14:textId="77777777" w:rsidR="00640C48" w:rsidRDefault="00640C48" w:rsidP="00B3132C">
      <w:pPr>
        <w:rPr>
          <w:rFonts w:eastAsiaTheme="minorEastAsia"/>
        </w:rPr>
      </w:pPr>
    </w:p>
    <w:p w14:paraId="41E5A698" w14:textId="77777777" w:rsidR="00C11817" w:rsidRDefault="00C11817" w:rsidP="00B3132C">
      <w:pPr>
        <w:rPr>
          <w:rFonts w:eastAsiaTheme="minorEastAsia"/>
          <w:b/>
          <w:bCs/>
        </w:rPr>
      </w:pPr>
    </w:p>
    <w:p w14:paraId="6495BAAE" w14:textId="77777777" w:rsidR="00C11817" w:rsidRDefault="00C11817" w:rsidP="00B3132C">
      <w:pPr>
        <w:rPr>
          <w:rFonts w:eastAsiaTheme="minorEastAsia"/>
          <w:b/>
          <w:bCs/>
        </w:rPr>
      </w:pPr>
    </w:p>
    <w:p w14:paraId="636F8F90" w14:textId="2234F488" w:rsidR="00C11817" w:rsidRDefault="00C11817" w:rsidP="00B3132C">
      <w:pPr>
        <w:rPr>
          <w:rFonts w:eastAsiaTheme="minorEastAsia"/>
        </w:rPr>
      </w:pPr>
      <w:r>
        <w:rPr>
          <w:rFonts w:eastAsiaTheme="minorEastAsia"/>
          <w:b/>
          <w:bCs/>
        </w:rPr>
        <w:t>Workload:</w:t>
      </w:r>
    </w:p>
    <w:p w14:paraId="2FD2F3BF" w14:textId="77777777" w:rsidR="00C11817" w:rsidRDefault="00C11817" w:rsidP="00B3132C">
      <w:pPr>
        <w:rPr>
          <w:rFonts w:eastAsiaTheme="minorEastAsia"/>
        </w:rPr>
      </w:pPr>
      <w:r>
        <w:rPr>
          <w:rFonts w:eastAsiaTheme="minorEastAsia"/>
        </w:rPr>
        <w:tab/>
        <w:t>Bengaly:</w:t>
      </w:r>
    </w:p>
    <w:p w14:paraId="3524C546" w14:textId="423AC8AD" w:rsidR="00C11817" w:rsidRDefault="00C11817" w:rsidP="00C1181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Robot choice</w:t>
      </w:r>
    </w:p>
    <w:p w14:paraId="5719EB7D" w14:textId="00DF001F" w:rsidR="00C11817" w:rsidRDefault="00C11817" w:rsidP="00C1181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Equations: 85%</w:t>
      </w:r>
    </w:p>
    <w:p w14:paraId="3B83800D" w14:textId="577A234A" w:rsidR="00C11817" w:rsidRPr="00C11817" w:rsidRDefault="00C11817" w:rsidP="00C1181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Programming: 15%</w:t>
      </w:r>
    </w:p>
    <w:p w14:paraId="0405A42F" w14:textId="2EF95F8A" w:rsidR="00C11817" w:rsidRDefault="00C11817" w:rsidP="00B3132C">
      <w:pPr>
        <w:rPr>
          <w:rFonts w:eastAsiaTheme="minorEastAsia"/>
        </w:rPr>
      </w:pPr>
      <w:r>
        <w:rPr>
          <w:rFonts w:eastAsiaTheme="minorEastAsia"/>
        </w:rPr>
        <w:tab/>
        <w:t>Vladyslava:</w:t>
      </w:r>
    </w:p>
    <w:p w14:paraId="5585376B" w14:textId="52E85B80" w:rsidR="00C11817" w:rsidRDefault="00C11817" w:rsidP="00C1181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Equations: 15%</w:t>
      </w:r>
    </w:p>
    <w:p w14:paraId="21F1A09B" w14:textId="2F081A96" w:rsidR="00C11817" w:rsidRDefault="00C11817" w:rsidP="00C1181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Programming: 85%</w:t>
      </w:r>
    </w:p>
    <w:p w14:paraId="06439EB0" w14:textId="08555502" w:rsidR="00C11817" w:rsidRDefault="00C11817" w:rsidP="00C1181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Animation</w:t>
      </w:r>
    </w:p>
    <w:p w14:paraId="408F2C9B" w14:textId="1340C66B" w:rsidR="00C11817" w:rsidRPr="00C11817" w:rsidRDefault="00C11817" w:rsidP="00C11817">
      <w:pPr>
        <w:pStyle w:val="ListParagraph"/>
        <w:numPr>
          <w:ilvl w:val="0"/>
          <w:numId w:val="1"/>
        </w:numPr>
        <w:rPr>
          <w:rFonts w:eastAsiaTheme="minorEastAsia"/>
        </w:rPr>
      </w:pPr>
      <w:proofErr w:type="spellStart"/>
      <w:r>
        <w:rPr>
          <w:rFonts w:eastAsiaTheme="minorEastAsia"/>
        </w:rPr>
        <w:t>TImeline</w:t>
      </w:r>
      <w:proofErr w:type="spellEnd"/>
    </w:p>
    <w:sectPr w:rsidR="00C11817" w:rsidRPr="00C11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B84527"/>
    <w:multiLevelType w:val="hybridMultilevel"/>
    <w:tmpl w:val="703083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4563332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engaly Kone">
    <w15:presenceInfo w15:providerId="AD" w15:userId="S::be012017@ucf.edu::c531ecb1-d420-4a2a-81c9-246ed9e133a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E6"/>
    <w:rsid w:val="00046F56"/>
    <w:rsid w:val="001A30E6"/>
    <w:rsid w:val="00640C48"/>
    <w:rsid w:val="00B3132C"/>
    <w:rsid w:val="00B94331"/>
    <w:rsid w:val="00C11817"/>
    <w:rsid w:val="00D874D9"/>
    <w:rsid w:val="00E3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954EE"/>
  <w15:chartTrackingRefBased/>
  <w15:docId w15:val="{BB5992F6-2C6D-4E65-8EB6-534147457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0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0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0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0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0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0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0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0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0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0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0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0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0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0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0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0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0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0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0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0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0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30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30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0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0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30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0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0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0E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A3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1A30E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Revision">
    <w:name w:val="Revision"/>
    <w:hidden/>
    <w:uiPriority w:val="99"/>
    <w:semiHidden/>
    <w:rsid w:val="001A30E6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1A30E6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1A30E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30E6"/>
    <w:rPr>
      <w:color w:val="605E5C"/>
      <w:shd w:val="clear" w:color="auto" w:fill="E1DFDD"/>
    </w:rPr>
  </w:style>
  <w:style w:type="table" w:styleId="GridTable5Dark-Accent1">
    <w:name w:val="Grid Table 5 Dark Accent 1"/>
    <w:basedOn w:val="TableNormal"/>
    <w:uiPriority w:val="50"/>
    <w:rsid w:val="001A30E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1A30E6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obotshop.com/products/ufactory-850-robotic-arm-6-dof?srsltid=AfmBOorizQZb91fL49T7mWHgCyuXeY46ynQjKfjf5H8r7qRLgQC09v1h82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11</Pages>
  <Words>1216</Words>
  <Characters>6935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Bengaly Kone</dc:creator>
  <cp:keywords/>
  <dc:description/>
  <cp:lastModifiedBy>Bengaly Kone</cp:lastModifiedBy>
  <cp:revision>2</cp:revision>
  <dcterms:created xsi:type="dcterms:W3CDTF">2025-10-21T18:15:00Z</dcterms:created>
  <dcterms:modified xsi:type="dcterms:W3CDTF">2025-10-23T03:26:00Z</dcterms:modified>
</cp:coreProperties>
</file>